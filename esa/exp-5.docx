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68" w:rsidRDefault="00874168" w:rsidP="00874168">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5.</w:t>
      </w:r>
      <w:r w:rsidRPr="00874168">
        <w:rPr>
          <w:rFonts w:ascii="Times New Roman" w:eastAsia="Times New Roman" w:hAnsi="Times New Roman" w:cs="Times New Roman"/>
          <w:color w:val="000000"/>
          <w:sz w:val="24"/>
          <w:szCs w:val="24"/>
        </w:rPr>
        <w:t>I2C</w:t>
      </w:r>
      <w:proofErr w:type="gramEnd"/>
      <w:r w:rsidRPr="0087416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Device interfacing using ESP 32(Practical)</w:t>
      </w:r>
    </w:p>
    <w:p w:rsidR="00874168" w:rsidRDefault="00874168" w:rsidP="00874168">
      <w:pPr>
        <w:spacing w:after="0" w:line="240" w:lineRule="auto"/>
        <w:rPr>
          <w:rFonts w:ascii="Times New Roman" w:eastAsia="Times New Roman" w:hAnsi="Times New Roman" w:cs="Times New Roman"/>
          <w:color w:val="000000"/>
          <w:sz w:val="24"/>
          <w:szCs w:val="24"/>
        </w:rPr>
      </w:pPr>
    </w:p>
    <w:p w:rsidR="00874168" w:rsidRPr="000939C8" w:rsidRDefault="00874168" w:rsidP="00874168">
      <w:pPr>
        <w:spacing w:after="0" w:line="240" w:lineRule="auto"/>
        <w:rPr>
          <w:rFonts w:ascii="Georgia" w:hAnsi="Georgia"/>
          <w:color w:val="FF0000"/>
          <w:sz w:val="20"/>
          <w:szCs w:val="20"/>
          <w:shd w:val="clear" w:color="auto" w:fill="FFFFFF"/>
        </w:rPr>
      </w:pPr>
      <w:r w:rsidRPr="000939C8">
        <w:rPr>
          <w:rFonts w:ascii="Georgia" w:hAnsi="Georgia"/>
          <w:color w:val="FF0000"/>
          <w:sz w:val="20"/>
          <w:szCs w:val="20"/>
          <w:shd w:val="clear" w:color="auto" w:fill="FFFFFF"/>
        </w:rPr>
        <w:t xml:space="preserve">Add these all </w:t>
      </w:r>
      <w:r w:rsidR="000939C8">
        <w:rPr>
          <w:rFonts w:ascii="Georgia" w:hAnsi="Georgia"/>
          <w:color w:val="FF0000"/>
          <w:sz w:val="20"/>
          <w:szCs w:val="20"/>
          <w:shd w:val="clear" w:color="auto" w:fill="FFFFFF"/>
        </w:rPr>
        <w:t xml:space="preserve">below </w:t>
      </w:r>
      <w:r w:rsidR="000939C8" w:rsidRPr="000939C8">
        <w:rPr>
          <w:rFonts w:ascii="Georgia" w:hAnsi="Georgia"/>
          <w:color w:val="FF0000"/>
          <w:sz w:val="20"/>
          <w:szCs w:val="20"/>
          <w:shd w:val="clear" w:color="auto" w:fill="FFFFFF"/>
        </w:rPr>
        <w:t>Libraries:</w:t>
      </w:r>
    </w:p>
    <w:p w:rsidR="00874168" w:rsidRDefault="00874168" w:rsidP="00874168">
      <w:pPr>
        <w:spacing w:after="0" w:line="240" w:lineRule="auto"/>
        <w:rPr>
          <w:rFonts w:ascii="Georgia" w:hAnsi="Georgia"/>
          <w:color w:val="2C2F34"/>
          <w:sz w:val="20"/>
          <w:szCs w:val="20"/>
          <w:shd w:val="clear" w:color="auto" w:fill="FFFFFF"/>
        </w:rPr>
      </w:pPr>
    </w:p>
    <w:p w:rsidR="00874168" w:rsidRDefault="00874168" w:rsidP="00874168">
      <w:pPr>
        <w:spacing w:after="0" w:line="240" w:lineRule="auto"/>
        <w:rPr>
          <w:rFonts w:ascii="Georgia" w:hAnsi="Georgia"/>
          <w:color w:val="2C2F34"/>
          <w:sz w:val="20"/>
          <w:szCs w:val="20"/>
          <w:shd w:val="clear" w:color="auto" w:fill="FFFFFF"/>
        </w:rPr>
      </w:pPr>
      <w:proofErr w:type="spellStart"/>
      <w:r>
        <w:rPr>
          <w:rFonts w:ascii="Georgia" w:hAnsi="Georgia"/>
          <w:color w:val="2C2F34"/>
          <w:sz w:val="20"/>
          <w:szCs w:val="20"/>
          <w:shd w:val="clear" w:color="auto" w:fill="FFFFFF"/>
        </w:rPr>
        <w:t>Adafruit_Sensor.h</w:t>
      </w:r>
      <w:proofErr w:type="spellEnd"/>
      <w:r>
        <w:rPr>
          <w:rFonts w:ascii="Georgia" w:hAnsi="Georgia"/>
          <w:color w:val="2C2F34"/>
          <w:sz w:val="20"/>
          <w:szCs w:val="20"/>
          <w:shd w:val="clear" w:color="auto" w:fill="FFFFFF"/>
        </w:rPr>
        <w:t xml:space="preserve"> library</w:t>
      </w:r>
    </w:p>
    <w:p w:rsidR="00874168" w:rsidRDefault="00874168" w:rsidP="00874168">
      <w:pPr>
        <w:spacing w:after="0" w:line="240" w:lineRule="auto"/>
        <w:rPr>
          <w:rFonts w:ascii="Georgia" w:hAnsi="Georgia"/>
          <w:color w:val="2C2F34"/>
          <w:sz w:val="20"/>
          <w:szCs w:val="20"/>
          <w:shd w:val="clear" w:color="auto" w:fill="FFFFFF"/>
        </w:rPr>
      </w:pPr>
      <w:r>
        <w:rPr>
          <w:rFonts w:ascii="Georgia" w:hAnsi="Georgia"/>
          <w:color w:val="2C2F34"/>
          <w:sz w:val="20"/>
          <w:szCs w:val="20"/>
          <w:shd w:val="clear" w:color="auto" w:fill="FFFFFF"/>
        </w:rPr>
        <w:t>Adafruit_MPU6050.h library</w:t>
      </w:r>
    </w:p>
    <w:p w:rsidR="00874168" w:rsidRDefault="00874168" w:rsidP="00874168">
      <w:pPr>
        <w:spacing w:after="0" w:line="240" w:lineRule="auto"/>
        <w:rPr>
          <w:rFonts w:ascii="Georgia" w:hAnsi="Georgia"/>
          <w:color w:val="2C2F34"/>
          <w:sz w:val="20"/>
          <w:szCs w:val="20"/>
          <w:shd w:val="clear" w:color="auto" w:fill="FFFFFF"/>
        </w:rPr>
      </w:pPr>
      <w:proofErr w:type="spellStart"/>
      <w:r>
        <w:rPr>
          <w:rFonts w:ascii="Georgia" w:hAnsi="Georgia"/>
          <w:color w:val="2C2F34"/>
          <w:sz w:val="20"/>
          <w:szCs w:val="20"/>
          <w:shd w:val="clear" w:color="auto" w:fill="FFFFFF"/>
        </w:rPr>
        <w:t>Adafruit_GFX.h</w:t>
      </w:r>
      <w:proofErr w:type="spellEnd"/>
      <w:r>
        <w:rPr>
          <w:rFonts w:ascii="Georgia" w:hAnsi="Georgia"/>
          <w:color w:val="2C2F34"/>
          <w:sz w:val="20"/>
          <w:szCs w:val="20"/>
          <w:shd w:val="clear" w:color="auto" w:fill="FFFFFF"/>
        </w:rPr>
        <w:t xml:space="preserve"> </w:t>
      </w:r>
      <w:proofErr w:type="gramStart"/>
      <w:r>
        <w:rPr>
          <w:rFonts w:ascii="Georgia" w:hAnsi="Georgia"/>
          <w:color w:val="2C2F34"/>
          <w:sz w:val="20"/>
          <w:szCs w:val="20"/>
          <w:shd w:val="clear" w:color="auto" w:fill="FFFFFF"/>
        </w:rPr>
        <w:t>library(</w:t>
      </w:r>
      <w:proofErr w:type="gramEnd"/>
      <w:r>
        <w:rPr>
          <w:rFonts w:ascii="Georgia" w:hAnsi="Georgia"/>
          <w:color w:val="2C2F34"/>
          <w:sz w:val="20"/>
          <w:szCs w:val="20"/>
          <w:shd w:val="clear" w:color="auto" w:fill="FFFFFF"/>
        </w:rPr>
        <w:t>link:</w:t>
      </w:r>
    </w:p>
    <w:p w:rsidR="000E49BE" w:rsidRDefault="00874168" w:rsidP="00874168">
      <w:pPr>
        <w:spacing w:after="0" w:line="240" w:lineRule="auto"/>
        <w:rPr>
          <w:rFonts w:ascii="Georgia" w:hAnsi="Georgia"/>
          <w:color w:val="2C2F34"/>
          <w:sz w:val="20"/>
          <w:szCs w:val="20"/>
          <w:shd w:val="clear" w:color="auto" w:fill="FFFFFF"/>
        </w:rPr>
      </w:pPr>
      <w:proofErr w:type="spellStart"/>
      <w:r>
        <w:rPr>
          <w:rFonts w:ascii="Georgia" w:hAnsi="Georgia"/>
          <w:color w:val="2C2F34"/>
          <w:sz w:val="20"/>
          <w:szCs w:val="20"/>
          <w:shd w:val="clear" w:color="auto" w:fill="FFFFFF"/>
        </w:rPr>
        <w:t>Adafruit</w:t>
      </w:r>
      <w:proofErr w:type="spellEnd"/>
      <w:r>
        <w:rPr>
          <w:rFonts w:ascii="Georgia" w:hAnsi="Georgia"/>
          <w:color w:val="2C2F34"/>
          <w:sz w:val="20"/>
          <w:szCs w:val="20"/>
          <w:shd w:val="clear" w:color="auto" w:fill="FFFFFF"/>
        </w:rPr>
        <w:t xml:space="preserve"> </w:t>
      </w:r>
      <w:proofErr w:type="spellStart"/>
      <w:r>
        <w:rPr>
          <w:rFonts w:ascii="Georgia" w:hAnsi="Georgia"/>
          <w:color w:val="2C2F34"/>
          <w:sz w:val="20"/>
          <w:szCs w:val="20"/>
          <w:shd w:val="clear" w:color="auto" w:fill="FFFFFF"/>
        </w:rPr>
        <w:t>BusIO</w:t>
      </w:r>
      <w:proofErr w:type="spellEnd"/>
      <w:r>
        <w:rPr>
          <w:rFonts w:ascii="Georgia" w:hAnsi="Georgia"/>
          <w:color w:val="2C2F34"/>
          <w:sz w:val="20"/>
          <w:szCs w:val="20"/>
          <w:shd w:val="clear" w:color="auto" w:fill="FFFFFF"/>
        </w:rPr>
        <w:t xml:space="preserve"> library</w:t>
      </w:r>
    </w:p>
    <w:p w:rsidR="000939C8" w:rsidRDefault="000939C8" w:rsidP="00874168">
      <w:pPr>
        <w:spacing w:after="0" w:line="240" w:lineRule="auto"/>
        <w:rPr>
          <w:rFonts w:ascii="Georgia" w:hAnsi="Georgia"/>
          <w:color w:val="2C2F34"/>
          <w:sz w:val="20"/>
          <w:szCs w:val="20"/>
          <w:shd w:val="clear" w:color="auto" w:fill="FFFFFF"/>
        </w:rPr>
      </w:pPr>
    </w:p>
    <w:p w:rsidR="000939C8" w:rsidRDefault="000939C8" w:rsidP="00874168">
      <w:pPr>
        <w:spacing w:after="0" w:line="240" w:lineRule="auto"/>
        <w:rPr>
          <w:rFonts w:ascii="Georgia" w:hAnsi="Georgia"/>
          <w:color w:val="2C2F34"/>
          <w:sz w:val="20"/>
          <w:szCs w:val="20"/>
          <w:shd w:val="clear" w:color="auto" w:fill="FFFFFF"/>
        </w:rPr>
      </w:pPr>
    </w:p>
    <w:p w:rsidR="000939C8" w:rsidRPr="000939C8" w:rsidRDefault="000939C8" w:rsidP="000939C8">
      <w:pPr>
        <w:shd w:val="clear" w:color="auto" w:fill="FFFFFF"/>
        <w:spacing w:after="0" w:line="240" w:lineRule="auto"/>
        <w:outlineLvl w:val="1"/>
        <w:rPr>
          <w:rFonts w:ascii="Segoe UI" w:eastAsia="Times New Roman" w:hAnsi="Segoe UI" w:cs="Segoe UI"/>
          <w:b/>
          <w:bCs/>
          <w:color w:val="2C2F34"/>
          <w:sz w:val="27"/>
          <w:szCs w:val="27"/>
        </w:rPr>
      </w:pPr>
      <w:r w:rsidRPr="000939C8">
        <w:rPr>
          <w:rFonts w:ascii="Georgia" w:eastAsia="Times New Roman" w:hAnsi="Georgia" w:cs="Segoe UI"/>
          <w:b/>
          <w:bCs/>
          <w:color w:val="2C2F34"/>
          <w:sz w:val="36"/>
          <w:szCs w:val="36"/>
        </w:rPr>
        <w:t>Introduction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rPr>
      </w:pPr>
      <w:r w:rsidRPr="000939C8">
        <w:rPr>
          <w:rFonts w:ascii="Georgia" w:eastAsia="Times New Roman" w:hAnsi="Georgia" w:cs="Segoe UI"/>
          <w:color w:val="2C2F34"/>
          <w:sz w:val="20"/>
          <w:szCs w:val="20"/>
          <w:bdr w:val="none" w:sz="0" w:space="0" w:color="auto" w:frame="1"/>
        </w:rPr>
        <w:t>The MPU6050 is a popular MEMS (</w:t>
      </w:r>
      <w:proofErr w:type="spellStart"/>
      <w:r w:rsidRPr="000939C8">
        <w:rPr>
          <w:rFonts w:ascii="Georgia" w:eastAsia="Times New Roman" w:hAnsi="Georgia" w:cs="Segoe UI"/>
          <w:color w:val="2C2F34"/>
          <w:sz w:val="20"/>
          <w:szCs w:val="20"/>
          <w:bdr w:val="none" w:sz="0" w:space="0" w:color="auto" w:frame="1"/>
        </w:rPr>
        <w:t>Microelectromechanical</w:t>
      </w:r>
      <w:proofErr w:type="spellEnd"/>
      <w:r w:rsidRPr="000939C8">
        <w:rPr>
          <w:rFonts w:ascii="Georgia" w:eastAsia="Times New Roman" w:hAnsi="Georgia" w:cs="Segoe UI"/>
          <w:color w:val="2C2F34"/>
          <w:sz w:val="20"/>
          <w:szCs w:val="20"/>
          <w:bdr w:val="none" w:sz="0" w:space="0" w:color="auto" w:frame="1"/>
        </w:rPr>
        <w:t xml:space="preserve"> systems) sensor module that is used to measure acceleration, rotational motion, and orientation in 3D space. The module consists of a 3-axis accelerometer and a 3-axis gyroscope, which are combined on a single integrated circuit. The MPU6050 is widely used in various applications, including drones, robotics, and gaming devices.</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rPr>
      </w:pPr>
      <w:r w:rsidRPr="000939C8">
        <w:rPr>
          <w:rFonts w:ascii="Georgia" w:eastAsia="Times New Roman" w:hAnsi="Georgia" w:cs="Segoe UI"/>
          <w:color w:val="2C2F34"/>
          <w:sz w:val="20"/>
          <w:szCs w:val="20"/>
          <w:bdr w:val="none" w:sz="0" w:space="0" w:color="auto" w:frame="1"/>
        </w:rPr>
        <w:t>The ESP32 is a powerful microcontroller that is widely used in the Internet of Things (</w:t>
      </w:r>
      <w:proofErr w:type="spellStart"/>
      <w:r w:rsidRPr="000939C8">
        <w:rPr>
          <w:rFonts w:ascii="Georgia" w:eastAsia="Times New Roman" w:hAnsi="Georgia" w:cs="Segoe UI"/>
          <w:color w:val="2C2F34"/>
          <w:sz w:val="20"/>
          <w:szCs w:val="20"/>
          <w:bdr w:val="none" w:sz="0" w:space="0" w:color="auto" w:frame="1"/>
        </w:rPr>
        <w:t>IoT</w:t>
      </w:r>
      <w:proofErr w:type="spellEnd"/>
      <w:r w:rsidRPr="000939C8">
        <w:rPr>
          <w:rFonts w:ascii="Georgia" w:eastAsia="Times New Roman" w:hAnsi="Georgia" w:cs="Segoe UI"/>
          <w:color w:val="2C2F34"/>
          <w:sz w:val="20"/>
          <w:szCs w:val="20"/>
          <w:bdr w:val="none" w:sz="0" w:space="0" w:color="auto" w:frame="1"/>
        </w:rPr>
        <w:t xml:space="preserve">) applications. It features Wi-Fi and Bluetooth connectivity, making it an excellent choice for building </w:t>
      </w:r>
      <w:proofErr w:type="spellStart"/>
      <w:r w:rsidRPr="000939C8">
        <w:rPr>
          <w:rFonts w:ascii="Georgia" w:eastAsia="Times New Roman" w:hAnsi="Georgia" w:cs="Segoe UI"/>
          <w:color w:val="2C2F34"/>
          <w:sz w:val="20"/>
          <w:szCs w:val="20"/>
          <w:bdr w:val="none" w:sz="0" w:space="0" w:color="auto" w:frame="1"/>
        </w:rPr>
        <w:t>IoT</w:t>
      </w:r>
      <w:proofErr w:type="spellEnd"/>
      <w:r w:rsidRPr="000939C8">
        <w:rPr>
          <w:rFonts w:ascii="Georgia" w:eastAsia="Times New Roman" w:hAnsi="Georgia" w:cs="Segoe UI"/>
          <w:color w:val="2C2F34"/>
          <w:sz w:val="20"/>
          <w:szCs w:val="20"/>
          <w:bdr w:val="none" w:sz="0" w:space="0" w:color="auto" w:frame="1"/>
        </w:rPr>
        <w:t xml:space="preserve"> devices. In this article, we will discuss how to interface the MPU6050 with ESP32 and how to read its sensor values on 16×2 i2c LCD and SSD1306 </w:t>
      </w:r>
      <w:proofErr w:type="spellStart"/>
      <w:r w:rsidRPr="000939C8">
        <w:rPr>
          <w:rFonts w:ascii="Georgia" w:eastAsia="Times New Roman" w:hAnsi="Georgia" w:cs="Segoe UI"/>
          <w:color w:val="2C2F34"/>
          <w:sz w:val="20"/>
          <w:szCs w:val="20"/>
          <w:bdr w:val="none" w:sz="0" w:space="0" w:color="auto" w:frame="1"/>
        </w:rPr>
        <w:t>Oled</w:t>
      </w:r>
      <w:proofErr w:type="spellEnd"/>
      <w:r w:rsidRPr="000939C8">
        <w:rPr>
          <w:rFonts w:ascii="Georgia" w:eastAsia="Times New Roman" w:hAnsi="Georgia" w:cs="Segoe UI"/>
          <w:color w:val="2C2F34"/>
          <w:sz w:val="20"/>
          <w:szCs w:val="20"/>
          <w:bdr w:val="none" w:sz="0" w:space="0" w:color="auto" w:frame="1"/>
        </w:rPr>
        <w:t xml:space="preserve"> display module.</w:t>
      </w:r>
    </w:p>
    <w:p w:rsidR="000939C8" w:rsidRPr="000939C8" w:rsidRDefault="000939C8" w:rsidP="000939C8">
      <w:pPr>
        <w:shd w:val="clear" w:color="auto" w:fill="FFFFFF"/>
        <w:spacing w:after="0" w:line="264" w:lineRule="atLeast"/>
        <w:rPr>
          <w:ins w:id="0" w:author="Unknown"/>
          <w:rFonts w:ascii="Segoe UI" w:eastAsia="Times New Roman" w:hAnsi="Segoe UI" w:cs="Segoe UI"/>
          <w:color w:val="2C2F34"/>
          <w:sz w:val="15"/>
          <w:szCs w:val="15"/>
          <w:bdr w:val="none" w:sz="0" w:space="0" w:color="auto" w:frame="1"/>
        </w:rPr>
      </w:pPr>
      <w:ins w:id="1" w:author="Unknown">
        <w:r w:rsidRPr="000939C8">
          <w:rPr>
            <w:rFonts w:ascii="Segoe UI" w:eastAsia="Times New Roman" w:hAnsi="Segoe UI" w:cs="Segoe UI"/>
            <w:color w:val="2C2F34"/>
            <w:sz w:val="15"/>
            <w:szCs w:val="15"/>
          </w:rPr>
          <w:br/>
        </w:r>
      </w:ins>
      <w:r w:rsidRPr="000939C8">
        <w:rPr>
          <w:rFonts w:ascii="Segoe UI" w:eastAsia="Times New Roman" w:hAnsi="Segoe UI" w:cs="Segoe UI"/>
          <w:color w:val="2C2F34"/>
          <w:sz w:val="15"/>
          <w:szCs w:val="15"/>
        </w:rPr>
        <w:br/>
      </w:r>
    </w:p>
    <w:p w:rsidR="000939C8" w:rsidRPr="000939C8" w:rsidRDefault="000939C8" w:rsidP="000939C8">
      <w:pPr>
        <w:spacing w:after="0" w:line="240" w:lineRule="auto"/>
        <w:rPr>
          <w:rFonts w:ascii="Times New Roman" w:eastAsia="Times New Roman" w:hAnsi="Times New Roman" w:cs="Times New Roman"/>
          <w:sz w:val="24"/>
          <w:szCs w:val="24"/>
          <w:bdr w:val="none" w:sz="0" w:space="0" w:color="auto" w:frame="1"/>
        </w:rPr>
      </w:pPr>
    </w:p>
    <w:p w:rsidR="000939C8" w:rsidRPr="000939C8" w:rsidRDefault="000939C8" w:rsidP="000939C8">
      <w:pPr>
        <w:shd w:val="clear" w:color="auto" w:fill="FFFFFF"/>
        <w:spacing w:after="0" w:line="240" w:lineRule="auto"/>
        <w:outlineLvl w:val="1"/>
        <w:rPr>
          <w:rFonts w:ascii="Segoe UI" w:eastAsia="Times New Roman" w:hAnsi="Segoe UI" w:cs="Segoe UI"/>
          <w:b/>
          <w:bCs/>
          <w:color w:val="2C2F34"/>
          <w:sz w:val="27"/>
          <w:szCs w:val="27"/>
          <w:bdr w:val="none" w:sz="0" w:space="0" w:color="auto" w:frame="1"/>
        </w:rPr>
      </w:pPr>
      <w:r w:rsidRPr="000939C8">
        <w:rPr>
          <w:rFonts w:ascii="Georgia" w:eastAsia="Times New Roman" w:hAnsi="Georgia" w:cs="Segoe UI"/>
          <w:b/>
          <w:bCs/>
          <w:color w:val="2C2F34"/>
          <w:sz w:val="36"/>
          <w:szCs w:val="36"/>
        </w:rPr>
        <w:t>Amazon Links: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hyperlink r:id="rId5" w:history="1">
        <w:r w:rsidRPr="000939C8">
          <w:rPr>
            <w:rFonts w:ascii="Georgia" w:eastAsia="Times New Roman" w:hAnsi="Georgia" w:cs="Segoe UI"/>
            <w:color w:val="0000FF"/>
            <w:sz w:val="20"/>
            <w:u w:val="single"/>
          </w:rPr>
          <w:t>ESP32 development board</w:t>
        </w:r>
      </w:hyperlink>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hyperlink r:id="rId6" w:history="1">
        <w:r w:rsidRPr="000939C8">
          <w:rPr>
            <w:rFonts w:ascii="Georgia" w:eastAsia="Times New Roman" w:hAnsi="Georgia" w:cs="Segoe UI"/>
            <w:color w:val="0000FF"/>
            <w:sz w:val="20"/>
            <w:u w:val="single"/>
          </w:rPr>
          <w:t>MPU-6050 sensor module</w:t>
        </w:r>
      </w:hyperlink>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hyperlink r:id="rId7" w:history="1">
        <w:r w:rsidRPr="000939C8">
          <w:rPr>
            <w:rFonts w:ascii="Georgia" w:eastAsia="Times New Roman" w:hAnsi="Georgia" w:cs="Segoe UI"/>
            <w:color w:val="0000FF"/>
            <w:sz w:val="20"/>
            <w:u w:val="single"/>
          </w:rPr>
          <w:t>SSD1306 OLED display</w:t>
        </w:r>
      </w:hyperlink>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hyperlink r:id="rId8" w:history="1">
        <w:r w:rsidRPr="000939C8">
          <w:rPr>
            <w:rFonts w:ascii="Georgia" w:eastAsia="Times New Roman" w:hAnsi="Georgia" w:cs="Segoe UI"/>
            <w:color w:val="0000FF"/>
            <w:sz w:val="20"/>
            <w:u w:val="single"/>
          </w:rPr>
          <w:t xml:space="preserve">16×2 i2c </w:t>
        </w:r>
        <w:proofErr w:type="spellStart"/>
        <w:proofErr w:type="gramStart"/>
        <w:r w:rsidRPr="000939C8">
          <w:rPr>
            <w:rFonts w:ascii="Georgia" w:eastAsia="Times New Roman" w:hAnsi="Georgia" w:cs="Segoe UI"/>
            <w:color w:val="0000FF"/>
            <w:sz w:val="20"/>
            <w:u w:val="single"/>
          </w:rPr>
          <w:t>Lcd</w:t>
        </w:r>
        <w:proofErr w:type="spellEnd"/>
        <w:proofErr w:type="gramEnd"/>
        <w:r w:rsidRPr="000939C8">
          <w:rPr>
            <w:rFonts w:ascii="Georgia" w:eastAsia="Times New Roman" w:hAnsi="Georgia" w:cs="Segoe UI"/>
            <w:color w:val="0000FF"/>
            <w:sz w:val="20"/>
            <w:u w:val="single"/>
          </w:rPr>
          <w:t xml:space="preserve"> Display</w:t>
        </w:r>
      </w:hyperlink>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hyperlink r:id="rId9" w:history="1">
        <w:r w:rsidRPr="000939C8">
          <w:rPr>
            <w:rFonts w:ascii="Georgia" w:eastAsia="Times New Roman" w:hAnsi="Georgia" w:cs="Segoe UI"/>
            <w:color w:val="0000FF"/>
            <w:sz w:val="20"/>
            <w:u w:val="single"/>
          </w:rPr>
          <w:t>Breadboard</w:t>
        </w:r>
      </w:hyperlink>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w:t>
      </w:r>
      <w:hyperlink r:id="rId10" w:history="1">
        <w:r w:rsidRPr="000939C8">
          <w:rPr>
            <w:rFonts w:ascii="Georgia" w:eastAsia="Times New Roman" w:hAnsi="Georgia" w:cs="Segoe UI"/>
            <w:color w:val="0000FF"/>
            <w:sz w:val="20"/>
            <w:u w:val="single"/>
          </w:rPr>
          <w:t>Jumper wires</w:t>
        </w:r>
      </w:hyperlink>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*Please Note: These are affiliate links. I may make a commission if you buy the components through these links. I would appreciate your support in this way!</w:t>
      </w:r>
    </w:p>
    <w:p w:rsidR="000939C8" w:rsidRPr="000939C8" w:rsidRDefault="000939C8" w:rsidP="000939C8">
      <w:pPr>
        <w:shd w:val="clear" w:color="auto" w:fill="FFFFFF"/>
        <w:spacing w:after="0" w:line="240" w:lineRule="auto"/>
        <w:outlineLvl w:val="1"/>
        <w:rPr>
          <w:rFonts w:ascii="Segoe UI" w:eastAsia="Times New Roman" w:hAnsi="Segoe UI" w:cs="Segoe UI"/>
          <w:b/>
          <w:bCs/>
          <w:color w:val="2C2F34"/>
          <w:sz w:val="27"/>
          <w:szCs w:val="27"/>
          <w:bdr w:val="none" w:sz="0" w:space="0" w:color="auto" w:frame="1"/>
        </w:rPr>
      </w:pPr>
      <w:r w:rsidRPr="000939C8">
        <w:rPr>
          <w:rFonts w:ascii="Georgia" w:eastAsia="Times New Roman" w:hAnsi="Georgia" w:cs="Segoe UI"/>
          <w:b/>
          <w:bCs/>
          <w:color w:val="2C2F34"/>
          <w:sz w:val="36"/>
          <w:szCs w:val="36"/>
        </w:rPr>
        <w:t>What is MPU6050?</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lastRenderedPageBreak/>
        <w:drawing>
          <wp:inline distT="0" distB="0" distL="0" distR="0">
            <wp:extent cx="6097905" cy="3296920"/>
            <wp:effectExtent l="19050" t="0" r="0" b="0"/>
            <wp:docPr id="1" name="Picture 1" descr="MPU6050 Accelerometer and Gyroscope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Accelerometer and Gyroscope Sensor pinout"/>
                    <pic:cNvPicPr>
                      <a:picLocks noChangeAspect="1" noChangeArrowheads="1"/>
                    </pic:cNvPicPr>
                  </pic:nvPicPr>
                  <pic:blipFill>
                    <a:blip r:embed="rId11"/>
                    <a:srcRect/>
                    <a:stretch>
                      <a:fillRect/>
                    </a:stretch>
                  </pic:blipFill>
                  <pic:spPr bwMode="auto">
                    <a:xfrm>
                      <a:off x="0" y="0"/>
                      <a:ext cx="6097905" cy="329692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The MPU6050 is a widely-used and adaptable motion tracking component that integrates a 3-axis accelerometer and a 3-axis gyroscope into a single chip, resulting in a 6-axis motion tracking </w:t>
      </w:r>
      <w:proofErr w:type="spellStart"/>
      <w:r w:rsidRPr="000939C8">
        <w:rPr>
          <w:rFonts w:ascii="Georgia" w:eastAsia="Times New Roman" w:hAnsi="Georgia" w:cs="Segoe UI"/>
          <w:color w:val="2C2F34"/>
          <w:sz w:val="20"/>
          <w:szCs w:val="20"/>
          <w:bdr w:val="none" w:sz="0" w:space="0" w:color="auto" w:frame="1"/>
        </w:rPr>
        <w:t>device.It</w:t>
      </w:r>
      <w:proofErr w:type="spellEnd"/>
      <w:r w:rsidRPr="000939C8">
        <w:rPr>
          <w:rFonts w:ascii="Georgia" w:eastAsia="Times New Roman" w:hAnsi="Georgia" w:cs="Segoe UI"/>
          <w:color w:val="2C2F34"/>
          <w:sz w:val="20"/>
          <w:szCs w:val="20"/>
          <w:bdr w:val="none" w:sz="0" w:space="0" w:color="auto" w:frame="1"/>
        </w:rPr>
        <w:t xml:space="preserve"> is designed and manufactured by </w:t>
      </w:r>
      <w:proofErr w:type="spellStart"/>
      <w:r w:rsidRPr="000939C8">
        <w:rPr>
          <w:rFonts w:ascii="Georgia" w:eastAsia="Times New Roman" w:hAnsi="Georgia" w:cs="Segoe UI"/>
          <w:color w:val="2C2F34"/>
          <w:sz w:val="20"/>
          <w:szCs w:val="20"/>
          <w:bdr w:val="none" w:sz="0" w:space="0" w:color="auto" w:frame="1"/>
        </w:rPr>
        <w:t>InvenSense</w:t>
      </w:r>
      <w:proofErr w:type="spellEnd"/>
      <w:r w:rsidRPr="000939C8">
        <w:rPr>
          <w:rFonts w:ascii="Georgia" w:eastAsia="Times New Roman" w:hAnsi="Georgia" w:cs="Segoe UI"/>
          <w:color w:val="2C2F34"/>
          <w:sz w:val="20"/>
          <w:szCs w:val="20"/>
          <w:bdr w:val="none" w:sz="0" w:space="0" w:color="auto" w:frame="1"/>
        </w:rPr>
        <w:t>, which is now part of TDK Corporation. The MPU6050 has gained popularity in the hobbyist and DIY electronics community due to its low cost, ease of use, and wide range of applications.</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proofErr w:type="gramStart"/>
      <w:r w:rsidRPr="000939C8">
        <w:rPr>
          <w:rFonts w:ascii="Georgia" w:eastAsia="Times New Roman" w:hAnsi="Georgia" w:cs="Segoe UI"/>
          <w:color w:val="2C2F34"/>
          <w:sz w:val="20"/>
          <w:szCs w:val="20"/>
          <w:bdr w:val="none" w:sz="0" w:space="0" w:color="auto" w:frame="1"/>
        </w:rPr>
        <w:t>The gyroscope and accelerometer in the MPU6050 work together to provide a comprehensive motion tracking solution.</w:t>
      </w:r>
      <w:proofErr w:type="gramEnd"/>
      <w:r w:rsidRPr="000939C8">
        <w:rPr>
          <w:rFonts w:ascii="Georgia" w:eastAsia="Times New Roman" w:hAnsi="Georgia" w:cs="Segoe UI"/>
          <w:color w:val="2C2F34"/>
          <w:sz w:val="20"/>
          <w:szCs w:val="20"/>
          <w:bdr w:val="none" w:sz="0" w:space="0" w:color="auto" w:frame="1"/>
        </w:rPr>
        <w:t xml:space="preserve"> The gyroscope measures angular velocity around each of its three axes (x, y, and z), while the accelerometer measures acceleration along each of the same three axes. By combining the data from both sensors, the MPU6050 is able to provide accurate information about the orientation and movement of the device it is embedded in.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One of the key advantages of the MPU6050 is its high level of integration. Traditionally, motion tracking systems required separate gyroscopes and accelerometers, which had to be carefully calibrated and synchronized to work together. With the MPU6050, both sensors are combined on a single chip, and the necessary calibration and synchronization is performed automatically.</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The MPU6050 communicates with an external microcontroller through a standard I2C bus interface. This allows developers to easily integrate the device into their projects, and to access the full range of features offered by the MPU6050.</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Some of the most common applications for the MPU6050 include:</w:t>
      </w:r>
    </w:p>
    <w:p w:rsidR="000939C8" w:rsidRPr="000939C8" w:rsidRDefault="000939C8" w:rsidP="000939C8">
      <w:pPr>
        <w:numPr>
          <w:ilvl w:val="0"/>
          <w:numId w:val="1"/>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Robotics: The MPU6050 is frequently used in robotics applications to provide precise measurements of the orientation and movement of robotic limbs and other components. This information can be used to control the movement of the robot in real-time.</w:t>
      </w:r>
    </w:p>
    <w:p w:rsidR="000939C8" w:rsidRPr="000939C8" w:rsidRDefault="000939C8" w:rsidP="000939C8">
      <w:pPr>
        <w:numPr>
          <w:ilvl w:val="0"/>
          <w:numId w:val="1"/>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Gaming: The MPU6050 is used in gaming controllers and other input devices to provide motion sensing capabilities. This allows users to control their games using natural movements and gestures, rather than relying on traditional button-based controls.</w:t>
      </w:r>
    </w:p>
    <w:p w:rsidR="000939C8" w:rsidRPr="000939C8" w:rsidRDefault="000939C8" w:rsidP="000939C8">
      <w:pPr>
        <w:numPr>
          <w:ilvl w:val="0"/>
          <w:numId w:val="1"/>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Virtual Reality: The MPU6050 is also used in virtual reality (VR) applications, where it can be used to track the movement of a user’s head or body. This information can then be used to update the VR environment in real-time, creating a more immersive and realistic experience for the user.</w:t>
      </w:r>
    </w:p>
    <w:p w:rsidR="000939C8" w:rsidRPr="000939C8" w:rsidRDefault="000939C8" w:rsidP="000939C8">
      <w:pPr>
        <w:numPr>
          <w:ilvl w:val="0"/>
          <w:numId w:val="1"/>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Drones: The MPU6050 is often used in drones and other unmanned aerial vehicles (UAVs) to provide precise measurements of the vehicle’s orientation and movement. This information can be used to stabilize the vehicle in flight, and to control its movements in real-time.</w:t>
      </w:r>
    </w:p>
    <w:p w:rsidR="000939C8" w:rsidRPr="000939C8" w:rsidRDefault="000939C8" w:rsidP="000939C8">
      <w:pPr>
        <w:numPr>
          <w:ilvl w:val="0"/>
          <w:numId w:val="1"/>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lastRenderedPageBreak/>
        <w:t>Fitness Tracking: The MPU6050 can be used in wearable fitness devices to track the movement and activity of the user. This information can be used to monitor exercise performance, track progress over time, and provide feedback to the user.</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 addition to its core motion tracking capabilities, the MPU6050 also includes a range of advanced features, such as a built-in temperature sensor, programmable digital filters, and an on-board FIFO buffer for storing data. These features make the MPU6050 a versatile and powerful tool for a wide range of applications.</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Overall, the MPU6050 is a highly capable and versatile motion tracking device that has found wide use in a variety of industries and applications. Its low cost, ease of use, and high level of integration have made it a popular choice among hobbyists, DIY enthusiasts, and professional developers alike.</w:t>
      </w:r>
    </w:p>
    <w:p w:rsidR="000939C8" w:rsidRPr="000939C8" w:rsidRDefault="000939C8" w:rsidP="000939C8">
      <w:pPr>
        <w:shd w:val="clear" w:color="auto" w:fill="FFFFFF"/>
        <w:spacing w:after="0" w:line="264" w:lineRule="atLeast"/>
        <w:rPr>
          <w:ins w:id="2" w:author="Unknown"/>
          <w:rFonts w:ascii="Segoe UI" w:eastAsia="Times New Roman" w:hAnsi="Segoe UI" w:cs="Segoe UI"/>
          <w:color w:val="2C2F34"/>
          <w:sz w:val="15"/>
          <w:szCs w:val="15"/>
          <w:bdr w:val="none" w:sz="0" w:space="0" w:color="auto" w:frame="1"/>
        </w:rPr>
      </w:pPr>
      <w:ins w:id="3" w:author="Unknown">
        <w:r w:rsidRPr="000939C8">
          <w:rPr>
            <w:rFonts w:ascii="Segoe UI" w:eastAsia="Times New Roman" w:hAnsi="Segoe UI" w:cs="Segoe UI"/>
            <w:color w:val="2C2F34"/>
            <w:sz w:val="15"/>
            <w:szCs w:val="15"/>
            <w:bdr w:val="none" w:sz="0" w:space="0" w:color="auto" w:frame="1"/>
          </w:rPr>
          <w:br/>
        </w:r>
      </w:ins>
    </w:p>
    <w:p w:rsidR="000939C8" w:rsidRPr="000939C8" w:rsidRDefault="000939C8" w:rsidP="000939C8">
      <w:pPr>
        <w:spacing w:after="0" w:line="240" w:lineRule="auto"/>
        <w:rPr>
          <w:rFonts w:ascii="Times New Roman" w:eastAsia="Times New Roman" w:hAnsi="Times New Roman" w:cs="Times New Roman"/>
          <w:sz w:val="24"/>
          <w:szCs w:val="24"/>
          <w:bdr w:val="none" w:sz="0" w:space="0" w:color="auto" w:frame="1"/>
        </w:rPr>
      </w:pPr>
    </w:p>
    <w:p w:rsidR="000939C8" w:rsidRPr="000939C8" w:rsidRDefault="000939C8" w:rsidP="000939C8">
      <w:pPr>
        <w:shd w:val="clear" w:color="auto" w:fill="FFFFFF"/>
        <w:spacing w:after="0" w:line="240" w:lineRule="auto"/>
        <w:outlineLvl w:val="1"/>
        <w:rPr>
          <w:rFonts w:ascii="Segoe UI" w:eastAsia="Times New Roman" w:hAnsi="Segoe UI" w:cs="Segoe UI"/>
          <w:b/>
          <w:bCs/>
          <w:color w:val="2C2F34"/>
          <w:sz w:val="27"/>
          <w:szCs w:val="27"/>
          <w:bdr w:val="none" w:sz="0" w:space="0" w:color="auto" w:frame="1"/>
        </w:rPr>
      </w:pPr>
      <w:r w:rsidRPr="000939C8">
        <w:rPr>
          <w:rFonts w:ascii="Georgia" w:eastAsia="Times New Roman" w:hAnsi="Georgia" w:cs="Segoe UI"/>
          <w:b/>
          <w:bCs/>
          <w:color w:val="2C2F34"/>
          <w:sz w:val="36"/>
          <w:szCs w:val="36"/>
        </w:rPr>
        <w:t>MPU6050</w:t>
      </w:r>
      <w:r w:rsidRPr="000939C8">
        <w:rPr>
          <w:rFonts w:ascii="Georgia" w:eastAsia="Times New Roman" w:hAnsi="Georgia" w:cs="Segoe UI"/>
          <w:b/>
          <w:bCs/>
          <w:color w:val="2C2F34"/>
          <w:sz w:val="27"/>
          <w:szCs w:val="27"/>
          <w:bdr w:val="none" w:sz="0" w:space="0" w:color="auto" w:frame="1"/>
        </w:rPr>
        <w:t> </w:t>
      </w:r>
      <w:r w:rsidRPr="000939C8">
        <w:rPr>
          <w:rFonts w:ascii="Georgia" w:eastAsia="Times New Roman" w:hAnsi="Georgia" w:cs="Segoe UI"/>
          <w:b/>
          <w:bCs/>
          <w:color w:val="2C2F34"/>
          <w:sz w:val="36"/>
          <w:szCs w:val="36"/>
        </w:rPr>
        <w:t>Accelerometer &amp; Gyroscope </w:t>
      </w:r>
      <w:proofErr w:type="spellStart"/>
      <w:r w:rsidRPr="000939C8">
        <w:rPr>
          <w:rFonts w:ascii="Georgia" w:eastAsia="Times New Roman" w:hAnsi="Georgia" w:cs="Segoe UI"/>
          <w:b/>
          <w:bCs/>
          <w:color w:val="2C2F34"/>
          <w:sz w:val="36"/>
          <w:szCs w:val="36"/>
        </w:rPr>
        <w:t>Pinout</w:t>
      </w:r>
      <w:proofErr w:type="spellEnd"/>
      <w:r w:rsidRPr="000939C8">
        <w:rPr>
          <w:rFonts w:ascii="Georgia" w:eastAsia="Times New Roman" w:hAnsi="Georgia" w:cs="Segoe UI"/>
          <w:b/>
          <w:bCs/>
          <w:color w:val="2C2F34"/>
          <w:sz w:val="36"/>
          <w:szCs w:val="36"/>
        </w:rPr>
        <w:t>:</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3432175" cy="3432175"/>
            <wp:effectExtent l="19050" t="0" r="0" b="0"/>
            <wp:docPr id="2" name="Picture 2" descr="MPU6050 Accelerometer and Gyroscope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U6050 Accelerometer and Gyroscope Sensor pinout"/>
                    <pic:cNvPicPr>
                      <a:picLocks noChangeAspect="1" noChangeArrowheads="1"/>
                    </pic:cNvPicPr>
                  </pic:nvPicPr>
                  <pic:blipFill>
                    <a:blip r:embed="rId12"/>
                    <a:srcRect/>
                    <a:stretch>
                      <a:fillRect/>
                    </a:stretch>
                  </pic:blipFill>
                  <pic:spPr bwMode="auto">
                    <a:xfrm>
                      <a:off x="0" y="0"/>
                      <a:ext cx="3432175" cy="3432175"/>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The MPU6050 </w:t>
      </w:r>
      <w:proofErr w:type="spellStart"/>
      <w:r w:rsidRPr="000939C8">
        <w:rPr>
          <w:rFonts w:ascii="Georgia" w:eastAsia="Times New Roman" w:hAnsi="Georgia" w:cs="Segoe UI"/>
          <w:color w:val="2C2F34"/>
          <w:sz w:val="20"/>
          <w:szCs w:val="20"/>
          <w:bdr w:val="none" w:sz="0" w:space="0" w:color="auto" w:frame="1"/>
        </w:rPr>
        <w:t>pinout</w:t>
      </w:r>
      <w:proofErr w:type="spellEnd"/>
      <w:r w:rsidRPr="000939C8">
        <w:rPr>
          <w:rFonts w:ascii="Georgia" w:eastAsia="Times New Roman" w:hAnsi="Georgia" w:cs="Segoe UI"/>
          <w:color w:val="2C2F34"/>
          <w:sz w:val="20"/>
          <w:szCs w:val="20"/>
          <w:bdr w:val="none" w:sz="0" w:space="0" w:color="auto" w:frame="1"/>
        </w:rPr>
        <w:t xml:space="preserve"> consists of a total of 8 pins arranged in a single row on the device. These pins are used for power supply, communication with external microcontrollers, and to provide access to the various sensors and features of the device.</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The following is a brief description of each pin on the MPU6050:</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VCC: This pin is used to supply power to the MPU6050. It requires a voltage input between 2.3V and 3.4V.</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GND: This pin is used to connect the MPU6050 to ground.</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SDA: This pin is used for bi-directional data transfer between the MPU6050 and an external microcontroller. It is connected to the microcontroller’s data line in an I2C communication setup.</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SCL: This pin is used to clock data transfer between the MPU6050 and the external microcontroller in an I2C communication setup.</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AD0: This pin is used to change the device address of the MPU6050. When it is connected to VCC, the device address is set to 0x69. When it is connected to GND, the device address is set to 0x68.</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lastRenderedPageBreak/>
        <w:t>INT: This pin is used to indicate when the MPU6050 has new data available for processing. It can be configured to generate an interrupt signal to the external microcontroller, allowing for real-time processing of data.</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XDA: This pin provides access to the raw data from the X-axis accelerometer.</w:t>
      </w:r>
    </w:p>
    <w:p w:rsidR="000939C8" w:rsidRPr="000939C8" w:rsidRDefault="000939C8" w:rsidP="000939C8">
      <w:pPr>
        <w:numPr>
          <w:ilvl w:val="0"/>
          <w:numId w:val="2"/>
        </w:numPr>
        <w:shd w:val="clear" w:color="auto" w:fill="FFFFFF"/>
        <w:spacing w:after="0" w:line="240" w:lineRule="auto"/>
        <w:ind w:left="203"/>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XCL: This pin provides access to the raw data from the X-axis gyroscope.</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 addition to these pins, the MPU6050 also has a built-in temperature sensor that can be accessed through the I2C interface. This allows developers to monitor the temperature of the device and take appropriate actions to prevent overheating.</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It is important to note that the MPU6050 is a surface mount device (SMD), which means that it does not have traditional through-hole pins. Instead, it is designed to be mounted directly onto a printed circuit board (PCB) using a soldering process. This requires specialized equipment and techniques, making it a bit more challenging to work with than some other types of electronic components.</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To simplify the process of working with the MPU6050, there are a number of breakout boards and modules available that include the device pre-soldered onto a small PCB with pins or headers that can be easily connected to an external microcontroller. These modules often include additional features such as voltage regulators, level shifters, and filtering circuits to ensure reliable operation of the MPU6050 in a wide range of applications.</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In summary, the MPU6050 </w:t>
      </w:r>
      <w:proofErr w:type="spellStart"/>
      <w:r w:rsidRPr="000939C8">
        <w:rPr>
          <w:rFonts w:ascii="Georgia" w:eastAsia="Times New Roman" w:hAnsi="Georgia" w:cs="Segoe UI"/>
          <w:color w:val="2C2F34"/>
          <w:sz w:val="20"/>
          <w:szCs w:val="20"/>
          <w:bdr w:val="none" w:sz="0" w:space="0" w:color="auto" w:frame="1"/>
        </w:rPr>
        <w:t>pinout</w:t>
      </w:r>
      <w:proofErr w:type="spellEnd"/>
      <w:r w:rsidRPr="000939C8">
        <w:rPr>
          <w:rFonts w:ascii="Georgia" w:eastAsia="Times New Roman" w:hAnsi="Georgia" w:cs="Segoe UI"/>
          <w:color w:val="2C2F34"/>
          <w:sz w:val="20"/>
          <w:szCs w:val="20"/>
          <w:bdr w:val="none" w:sz="0" w:space="0" w:color="auto" w:frame="1"/>
        </w:rPr>
        <w:t xml:space="preserve"> consists of 8 pins that are used for power supply, communication with external microcontrollers, and to provide access to the various sensors and features of the device. Understanding how to work with these pins is essential for integrating the MPU6050 into your projects and applications.</w:t>
      </w:r>
    </w:p>
    <w:p w:rsidR="000939C8" w:rsidRPr="000939C8" w:rsidRDefault="000939C8" w:rsidP="000939C8">
      <w:pPr>
        <w:shd w:val="clear" w:color="auto" w:fill="FFFFFF"/>
        <w:spacing w:after="0" w:line="264" w:lineRule="atLeast"/>
        <w:rPr>
          <w:ins w:id="4" w:author="Unknown"/>
          <w:rFonts w:ascii="Segoe UI" w:eastAsia="Times New Roman" w:hAnsi="Segoe UI" w:cs="Segoe UI"/>
          <w:color w:val="2C2F34"/>
          <w:sz w:val="15"/>
          <w:szCs w:val="15"/>
          <w:bdr w:val="none" w:sz="0" w:space="0" w:color="auto" w:frame="1"/>
        </w:rPr>
      </w:pPr>
      <w:ins w:id="5" w:author="Unknown">
        <w:r w:rsidRPr="000939C8">
          <w:rPr>
            <w:rFonts w:ascii="Segoe UI" w:eastAsia="Times New Roman" w:hAnsi="Segoe UI" w:cs="Segoe UI"/>
            <w:color w:val="2C2F34"/>
            <w:sz w:val="15"/>
            <w:szCs w:val="15"/>
            <w:bdr w:val="none" w:sz="0" w:space="0" w:color="auto" w:frame="1"/>
          </w:rPr>
          <w:br/>
        </w:r>
      </w:ins>
    </w:p>
    <w:p w:rsidR="000939C8" w:rsidRPr="000939C8" w:rsidRDefault="000939C8" w:rsidP="000939C8">
      <w:pPr>
        <w:spacing w:after="0" w:line="240" w:lineRule="auto"/>
        <w:rPr>
          <w:rFonts w:ascii="Times New Roman" w:eastAsia="Times New Roman" w:hAnsi="Times New Roman" w:cs="Times New Roman"/>
          <w:sz w:val="24"/>
          <w:szCs w:val="24"/>
          <w:bdr w:val="none" w:sz="0" w:space="0" w:color="auto" w:frame="1"/>
        </w:rPr>
      </w:pPr>
    </w:p>
    <w:p w:rsidR="000939C8" w:rsidRPr="000939C8" w:rsidRDefault="000939C8" w:rsidP="000939C8">
      <w:pPr>
        <w:shd w:val="clear" w:color="auto" w:fill="FFFFFF"/>
        <w:spacing w:after="0" w:line="240" w:lineRule="auto"/>
        <w:outlineLvl w:val="1"/>
        <w:rPr>
          <w:rFonts w:ascii="Segoe UI" w:eastAsia="Times New Roman" w:hAnsi="Segoe UI" w:cs="Segoe UI"/>
          <w:b/>
          <w:bCs/>
          <w:color w:val="2C2F34"/>
          <w:sz w:val="27"/>
          <w:szCs w:val="27"/>
          <w:bdr w:val="none" w:sz="0" w:space="0" w:color="auto" w:frame="1"/>
        </w:rPr>
      </w:pPr>
      <w:r w:rsidRPr="000939C8">
        <w:rPr>
          <w:rFonts w:ascii="Georgia" w:eastAsia="Times New Roman" w:hAnsi="Georgia" w:cs="Segoe UI"/>
          <w:b/>
          <w:bCs/>
          <w:color w:val="2C2F34"/>
          <w:sz w:val="36"/>
          <w:szCs w:val="36"/>
        </w:rPr>
        <w:t>Required Libraries installation: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To interface an MPU6050 with an ESP32 microcontroller, you will need to install the following libraries:</w:t>
      </w:r>
    </w:p>
    <w:p w:rsidR="000939C8" w:rsidRPr="000939C8" w:rsidRDefault="000939C8" w:rsidP="000939C8">
      <w:pPr>
        <w:shd w:val="clear" w:color="auto" w:fill="FFFFFF"/>
        <w:spacing w:after="0" w:line="240" w:lineRule="auto"/>
        <w:outlineLvl w:val="2"/>
        <w:rPr>
          <w:rFonts w:ascii="Segoe UI" w:eastAsia="Times New Roman" w:hAnsi="Segoe UI" w:cs="Segoe UI"/>
          <w:b/>
          <w:bCs/>
          <w:color w:val="2C2F34"/>
          <w:sz w:val="23"/>
          <w:szCs w:val="23"/>
          <w:bdr w:val="none" w:sz="0" w:space="0" w:color="auto" w:frame="1"/>
        </w:rPr>
      </w:pPr>
      <w:proofErr w:type="spellStart"/>
      <w:r w:rsidRPr="000939C8">
        <w:rPr>
          <w:rFonts w:ascii="Georgia" w:eastAsia="Times New Roman" w:hAnsi="Georgia" w:cs="Segoe UI"/>
          <w:b/>
          <w:bCs/>
          <w:color w:val="2C2F34"/>
          <w:sz w:val="23"/>
        </w:rPr>
        <w:t>Adafruit_Sensor.h</w:t>
      </w:r>
      <w:proofErr w:type="spellEnd"/>
      <w:r w:rsidRPr="000939C8">
        <w:rPr>
          <w:rFonts w:ascii="Georgia" w:eastAsia="Times New Roman" w:hAnsi="Georgia" w:cs="Segoe UI"/>
          <w:b/>
          <w:bCs/>
          <w:color w:val="2C2F34"/>
          <w:sz w:val="23"/>
        </w:rPr>
        <w:t xml:space="preserve"> installation: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The </w:t>
      </w:r>
      <w:proofErr w:type="spellStart"/>
      <w:r w:rsidRPr="000939C8">
        <w:rPr>
          <w:rFonts w:ascii="Georgia" w:eastAsia="Times New Roman" w:hAnsi="Georgia" w:cs="Segoe UI"/>
          <w:color w:val="2C2F34"/>
          <w:sz w:val="20"/>
          <w:szCs w:val="20"/>
          <w:bdr w:val="none" w:sz="0" w:space="0" w:color="auto" w:frame="1"/>
        </w:rPr>
        <w:t>Adafruit_Sensor.h</w:t>
      </w:r>
      <w:proofErr w:type="spellEnd"/>
      <w:r w:rsidRPr="000939C8">
        <w:rPr>
          <w:rFonts w:ascii="Georgia" w:eastAsia="Times New Roman" w:hAnsi="Georgia" w:cs="Segoe UI"/>
          <w:color w:val="2C2F34"/>
          <w:sz w:val="20"/>
          <w:szCs w:val="20"/>
          <w:bdr w:val="none" w:sz="0" w:space="0" w:color="auto" w:frame="1"/>
        </w:rPr>
        <w:t xml:space="preserve"> library is a sensor library for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and compatible microcontrollers that provides a common interface for reading sensor data. Here are the steps to install the </w:t>
      </w:r>
      <w:proofErr w:type="spellStart"/>
      <w:r w:rsidRPr="000939C8">
        <w:rPr>
          <w:rFonts w:ascii="Georgia" w:eastAsia="Times New Roman" w:hAnsi="Georgia" w:cs="Segoe UI"/>
          <w:color w:val="2C2F34"/>
          <w:sz w:val="20"/>
          <w:szCs w:val="20"/>
          <w:bdr w:val="none" w:sz="0" w:space="0" w:color="auto" w:frame="1"/>
        </w:rPr>
        <w:t>Adafruit_Sensor.h</w:t>
      </w:r>
      <w:proofErr w:type="spellEnd"/>
      <w:r w:rsidRPr="000939C8">
        <w:rPr>
          <w:rFonts w:ascii="Georgia" w:eastAsia="Times New Roman" w:hAnsi="Georgia" w:cs="Segoe UI"/>
          <w:color w:val="2C2F34"/>
          <w:sz w:val="20"/>
          <w:szCs w:val="20"/>
          <w:bdr w:val="none" w:sz="0" w:space="0" w:color="auto" w:frame="1"/>
        </w:rPr>
        <w:t xml:space="preserve"> library in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for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Open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and click on “Sketch” in the menu bar, then navigate to “Include Library” and select “Manage Libraries.”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6097905" cy="2736850"/>
            <wp:effectExtent l="19050" t="0" r="0" b="0"/>
            <wp:docPr id="3" name="Picture 3" descr="MPU6050 Accelerometer and Gyroscope Sensor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U6050 Accelerometer and Gyroscope Sensor library manager"/>
                    <pic:cNvPicPr>
                      <a:picLocks noChangeAspect="1" noChangeArrowheads="1"/>
                    </pic:cNvPicPr>
                  </pic:nvPicPr>
                  <pic:blipFill>
                    <a:blip r:embed="rId13"/>
                    <a:srcRect/>
                    <a:stretch>
                      <a:fillRect/>
                    </a:stretch>
                  </pic:blipFill>
                  <pic:spPr bwMode="auto">
                    <a:xfrm>
                      <a:off x="0" y="0"/>
                      <a:ext cx="6097905" cy="273685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lastRenderedPageBreak/>
        <w:t>In the Library Manager, search for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Sensor” in the search bar. The library should appear in the search results.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5730875" cy="3432175"/>
            <wp:effectExtent l="19050" t="0" r="3175" b="0"/>
            <wp:docPr id="4" name="Picture 4" descr="adafruit sensor library installation for MPU6050 Accelerometer and Gyroscop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fruit sensor library installation for MPU6050 Accelerometer and Gyroscope Sensor"/>
                    <pic:cNvPicPr>
                      <a:picLocks noChangeAspect="1" noChangeArrowheads="1"/>
                    </pic:cNvPicPr>
                  </pic:nvPicPr>
                  <pic:blipFill>
                    <a:blip r:embed="rId14"/>
                    <a:srcRect/>
                    <a:stretch>
                      <a:fillRect/>
                    </a:stretch>
                  </pic:blipFill>
                  <pic:spPr bwMode="auto">
                    <a:xfrm>
                      <a:off x="0" y="0"/>
                      <a:ext cx="5730875" cy="3432175"/>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Click on the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Sensor library and then click the “Install” button to install the library.</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After installation is complete, close the Library Manager and return to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w:t>
      </w:r>
    </w:p>
    <w:p w:rsidR="000939C8" w:rsidRPr="000939C8" w:rsidRDefault="000939C8" w:rsidP="000939C8">
      <w:pPr>
        <w:shd w:val="clear" w:color="auto" w:fill="FFFFFF"/>
        <w:spacing w:after="0" w:line="240" w:lineRule="auto"/>
        <w:outlineLvl w:val="2"/>
        <w:rPr>
          <w:rFonts w:ascii="Segoe UI" w:eastAsia="Times New Roman" w:hAnsi="Segoe UI" w:cs="Segoe UI"/>
          <w:b/>
          <w:bCs/>
          <w:color w:val="2C2F34"/>
          <w:sz w:val="23"/>
          <w:szCs w:val="23"/>
          <w:bdr w:val="none" w:sz="0" w:space="0" w:color="auto" w:frame="1"/>
        </w:rPr>
      </w:pPr>
      <w:r w:rsidRPr="000939C8">
        <w:rPr>
          <w:rFonts w:ascii="Georgia" w:eastAsia="Times New Roman" w:hAnsi="Georgia" w:cs="Segoe UI"/>
          <w:b/>
          <w:bCs/>
          <w:color w:val="2C2F34"/>
          <w:sz w:val="23"/>
        </w:rPr>
        <w:t>Adafruit_MPU6050.h installation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proofErr w:type="gramStart"/>
      <w:r w:rsidRPr="000939C8">
        <w:rPr>
          <w:rFonts w:ascii="Georgia" w:eastAsia="Times New Roman" w:hAnsi="Georgia" w:cs="Segoe UI"/>
          <w:color w:val="2C2F34"/>
          <w:sz w:val="20"/>
          <w:szCs w:val="20"/>
          <w:bdr w:val="none" w:sz="0" w:space="0" w:color="auto" w:frame="1"/>
        </w:rPr>
        <w:t>the</w:t>
      </w:r>
      <w:proofErr w:type="gramEnd"/>
      <w:r w:rsidRPr="000939C8">
        <w:rPr>
          <w:rFonts w:ascii="Georgia" w:eastAsia="Times New Roman" w:hAnsi="Georgia" w:cs="Segoe UI"/>
          <w:color w:val="2C2F34"/>
          <w:sz w:val="20"/>
          <w:szCs w:val="20"/>
          <w:bdr w:val="none" w:sz="0" w:space="0" w:color="auto" w:frame="1"/>
        </w:rPr>
        <w:t xml:space="preserve"> Adafruit_MPU6050.h library is a sensor library for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and compatible microcontrollers that provides an interface for reading data from the MPU6050 accelerometer and gyroscope sensor. Here are the steps to install the Adafruit_MPU6050.h library in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for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Open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and click on “Sketch” in the menu bar, then navigate to “Include Library” and select “Manage Libraries.”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6097905" cy="2736850"/>
            <wp:effectExtent l="19050" t="0" r="0" b="0"/>
            <wp:docPr id="5" name="Picture 5" descr="MPU6050 Accelerometer and Gyroscope Sensor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U6050 Accelerometer and Gyroscope Sensor library manager"/>
                    <pic:cNvPicPr>
                      <a:picLocks noChangeAspect="1" noChangeArrowheads="1"/>
                    </pic:cNvPicPr>
                  </pic:nvPicPr>
                  <pic:blipFill>
                    <a:blip r:embed="rId13"/>
                    <a:srcRect/>
                    <a:stretch>
                      <a:fillRect/>
                    </a:stretch>
                  </pic:blipFill>
                  <pic:spPr bwMode="auto">
                    <a:xfrm>
                      <a:off x="0" y="0"/>
                      <a:ext cx="6097905" cy="273685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 the Library Manager, search for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MPU6050” in the search bar. The library should appear in the search results.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lastRenderedPageBreak/>
        <w:drawing>
          <wp:inline distT="0" distB="0" distL="0" distR="0">
            <wp:extent cx="5711825" cy="3432175"/>
            <wp:effectExtent l="19050" t="0" r="3175" b="0"/>
            <wp:docPr id="6" name="Picture 6" descr="adafruit MPU6050 Accelerometer and Gyroscop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afruit MPU6050 Accelerometer and Gyroscope Sensor"/>
                    <pic:cNvPicPr>
                      <a:picLocks noChangeAspect="1" noChangeArrowheads="1"/>
                    </pic:cNvPicPr>
                  </pic:nvPicPr>
                  <pic:blipFill>
                    <a:blip r:embed="rId15"/>
                    <a:srcRect/>
                    <a:stretch>
                      <a:fillRect/>
                    </a:stretch>
                  </pic:blipFill>
                  <pic:spPr bwMode="auto">
                    <a:xfrm>
                      <a:off x="0" y="0"/>
                      <a:ext cx="5711825" cy="3432175"/>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Click on the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MPU6050 library and then click the “Install” button to install the library.</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After installation is complete, close the Library Manager and return to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w:t>
      </w:r>
    </w:p>
    <w:p w:rsidR="000939C8" w:rsidRPr="000939C8" w:rsidRDefault="000939C8" w:rsidP="000939C8">
      <w:pPr>
        <w:shd w:val="clear" w:color="auto" w:fill="FFFFFF"/>
        <w:spacing w:after="0" w:line="264" w:lineRule="atLeast"/>
        <w:rPr>
          <w:ins w:id="6" w:author="Unknown"/>
          <w:rFonts w:ascii="Segoe UI" w:eastAsia="Times New Roman" w:hAnsi="Segoe UI" w:cs="Segoe UI"/>
          <w:color w:val="2C2F34"/>
          <w:sz w:val="15"/>
          <w:szCs w:val="15"/>
          <w:bdr w:val="none" w:sz="0" w:space="0" w:color="auto" w:frame="1"/>
        </w:rPr>
      </w:pPr>
      <w:ins w:id="7" w:author="Unknown">
        <w:r w:rsidRPr="000939C8">
          <w:rPr>
            <w:rFonts w:ascii="Segoe UI" w:eastAsia="Times New Roman" w:hAnsi="Segoe UI" w:cs="Segoe UI"/>
            <w:color w:val="2C2F34"/>
            <w:sz w:val="15"/>
            <w:szCs w:val="15"/>
            <w:bdr w:val="none" w:sz="0" w:space="0" w:color="auto" w:frame="1"/>
          </w:rPr>
          <w:br/>
        </w:r>
      </w:ins>
    </w:p>
    <w:p w:rsidR="000939C8" w:rsidRPr="000939C8" w:rsidRDefault="000939C8" w:rsidP="000939C8">
      <w:pPr>
        <w:spacing w:after="0" w:line="240" w:lineRule="auto"/>
        <w:rPr>
          <w:rFonts w:ascii="Times New Roman" w:eastAsia="Times New Roman" w:hAnsi="Times New Roman" w:cs="Times New Roman"/>
          <w:sz w:val="24"/>
          <w:szCs w:val="24"/>
          <w:bdr w:val="none" w:sz="0" w:space="0" w:color="auto" w:frame="1"/>
        </w:rPr>
      </w:pPr>
    </w:p>
    <w:p w:rsidR="000939C8" w:rsidRPr="000939C8" w:rsidRDefault="000939C8" w:rsidP="000939C8">
      <w:pPr>
        <w:shd w:val="clear" w:color="auto" w:fill="FFFFFF"/>
        <w:spacing w:after="0" w:line="240" w:lineRule="auto"/>
        <w:outlineLvl w:val="2"/>
        <w:rPr>
          <w:rFonts w:ascii="Segoe UI" w:eastAsia="Times New Roman" w:hAnsi="Segoe UI" w:cs="Segoe UI"/>
          <w:b/>
          <w:bCs/>
          <w:color w:val="2C2F34"/>
          <w:sz w:val="23"/>
          <w:szCs w:val="23"/>
          <w:bdr w:val="none" w:sz="0" w:space="0" w:color="auto" w:frame="1"/>
        </w:rPr>
      </w:pPr>
      <w:r w:rsidRPr="000939C8">
        <w:rPr>
          <w:rFonts w:ascii="Georgia" w:eastAsia="Times New Roman" w:hAnsi="Georgia" w:cs="Segoe UI"/>
          <w:b/>
          <w:bCs/>
          <w:color w:val="2C2F34"/>
          <w:sz w:val="23"/>
        </w:rPr>
        <w:t>Adafruit_SSD1306.h installation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The Adafruit_SSD1306.h library is a display library for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and compatible microcontrollers that provides an interface for driving OLED displays based on the SSD1306 controller chip. Here are the steps to install the Adafruit_SSD1306.h library in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for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Open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and click on “Sketch” in the menu bar, then navigate to “Include Library” and select “Manage Libraries.”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6097905" cy="2736850"/>
            <wp:effectExtent l="19050" t="0" r="0" b="0"/>
            <wp:docPr id="7" name="Picture 7" descr="MPU6050 Accelerometer and Gyroscope Sensor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PU6050 Accelerometer and Gyroscope Sensor library manager"/>
                    <pic:cNvPicPr>
                      <a:picLocks noChangeAspect="1" noChangeArrowheads="1"/>
                    </pic:cNvPicPr>
                  </pic:nvPicPr>
                  <pic:blipFill>
                    <a:blip r:embed="rId13"/>
                    <a:srcRect/>
                    <a:stretch>
                      <a:fillRect/>
                    </a:stretch>
                  </pic:blipFill>
                  <pic:spPr bwMode="auto">
                    <a:xfrm>
                      <a:off x="0" y="0"/>
                      <a:ext cx="6097905" cy="273685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lastRenderedPageBreak/>
        <w:t>In the Library Manager, search for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SSD1306” in the search bar. The library should appear in the search results.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5628005" cy="3432175"/>
            <wp:effectExtent l="19050" t="0" r="0" b="0"/>
            <wp:docPr id="8" name="Picture 8" descr="ssd1306 oled display library installation for MPU6050 Accelerometer and Gyroscop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1306 oled display library installation for MPU6050 Accelerometer and Gyroscope Sensor"/>
                    <pic:cNvPicPr>
                      <a:picLocks noChangeAspect="1" noChangeArrowheads="1"/>
                    </pic:cNvPicPr>
                  </pic:nvPicPr>
                  <pic:blipFill>
                    <a:blip r:embed="rId16"/>
                    <a:srcRect/>
                    <a:stretch>
                      <a:fillRect/>
                    </a:stretch>
                  </pic:blipFill>
                  <pic:spPr bwMode="auto">
                    <a:xfrm>
                      <a:off x="0" y="0"/>
                      <a:ext cx="5628005" cy="3432175"/>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Click on the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SSD1306 library and then click the “Install” button to install the library in my case I installed it already that why it display the update button.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After installation is complete, close the Library Manager and return to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To use the library in your code, you will need to include the Adafruit_SSD1306.h library at the top of your sketch.</w:t>
      </w:r>
    </w:p>
    <w:p w:rsidR="000939C8" w:rsidRPr="000939C8" w:rsidRDefault="000939C8" w:rsidP="000939C8">
      <w:pPr>
        <w:shd w:val="clear" w:color="auto" w:fill="FFFFFF"/>
        <w:spacing w:after="0" w:line="240" w:lineRule="auto"/>
        <w:outlineLvl w:val="2"/>
        <w:rPr>
          <w:rFonts w:ascii="Segoe UI" w:eastAsia="Times New Roman" w:hAnsi="Segoe UI" w:cs="Segoe UI"/>
          <w:b/>
          <w:bCs/>
          <w:color w:val="2C2F34"/>
          <w:sz w:val="23"/>
          <w:szCs w:val="23"/>
          <w:bdr w:val="none" w:sz="0" w:space="0" w:color="auto" w:frame="1"/>
        </w:rPr>
      </w:pPr>
      <w:proofErr w:type="spellStart"/>
      <w:r w:rsidRPr="000939C8">
        <w:rPr>
          <w:rFonts w:ascii="Georgia" w:eastAsia="Times New Roman" w:hAnsi="Georgia" w:cs="Segoe UI"/>
          <w:b/>
          <w:bCs/>
          <w:color w:val="2C2F34"/>
          <w:sz w:val="23"/>
        </w:rPr>
        <w:t>Adafruit_GFX.h</w:t>
      </w:r>
      <w:proofErr w:type="spellEnd"/>
      <w:r w:rsidRPr="000939C8">
        <w:rPr>
          <w:rFonts w:ascii="Georgia" w:eastAsia="Times New Roman" w:hAnsi="Georgia" w:cs="Segoe UI"/>
          <w:b/>
          <w:bCs/>
          <w:color w:val="2C2F34"/>
          <w:sz w:val="23"/>
        </w:rPr>
        <w:t xml:space="preserve"> installation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The </w:t>
      </w:r>
      <w:proofErr w:type="spellStart"/>
      <w:r w:rsidRPr="000939C8">
        <w:rPr>
          <w:rFonts w:ascii="Georgia" w:eastAsia="Times New Roman" w:hAnsi="Georgia" w:cs="Segoe UI"/>
          <w:color w:val="2C2F34"/>
          <w:sz w:val="20"/>
          <w:szCs w:val="20"/>
          <w:bdr w:val="none" w:sz="0" w:space="0" w:color="auto" w:frame="1"/>
        </w:rPr>
        <w:t>Adafruit_GFX.h</w:t>
      </w:r>
      <w:proofErr w:type="spellEnd"/>
      <w:r w:rsidRPr="000939C8">
        <w:rPr>
          <w:rFonts w:ascii="Georgia" w:eastAsia="Times New Roman" w:hAnsi="Georgia" w:cs="Segoe UI"/>
          <w:color w:val="2C2F34"/>
          <w:sz w:val="20"/>
          <w:szCs w:val="20"/>
          <w:bdr w:val="none" w:sz="0" w:space="0" w:color="auto" w:frame="1"/>
        </w:rPr>
        <w:t xml:space="preserve"> library is a graphics library for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and compatible microcontrollers that provides a set of common graphics operations, such as drawing lines, rectangles, and circles. Here are the steps to install the </w:t>
      </w:r>
      <w:proofErr w:type="spellStart"/>
      <w:r w:rsidRPr="000939C8">
        <w:rPr>
          <w:rFonts w:ascii="Georgia" w:eastAsia="Times New Roman" w:hAnsi="Georgia" w:cs="Segoe UI"/>
          <w:color w:val="2C2F34"/>
          <w:sz w:val="20"/>
          <w:szCs w:val="20"/>
          <w:bdr w:val="none" w:sz="0" w:space="0" w:color="auto" w:frame="1"/>
        </w:rPr>
        <w:t>Adafruit_GFX.h</w:t>
      </w:r>
      <w:proofErr w:type="spellEnd"/>
      <w:r w:rsidRPr="000939C8">
        <w:rPr>
          <w:rFonts w:ascii="Georgia" w:eastAsia="Times New Roman" w:hAnsi="Georgia" w:cs="Segoe UI"/>
          <w:color w:val="2C2F34"/>
          <w:sz w:val="20"/>
          <w:szCs w:val="20"/>
          <w:bdr w:val="none" w:sz="0" w:space="0" w:color="auto" w:frame="1"/>
        </w:rPr>
        <w:t xml:space="preserve"> library in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for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Open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and click on “Sketch” in the menu bar, then navigate to “Include Library” and select “Manage Libraries.”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lastRenderedPageBreak/>
        <w:drawing>
          <wp:inline distT="0" distB="0" distL="0" distR="0">
            <wp:extent cx="6097905" cy="2736850"/>
            <wp:effectExtent l="19050" t="0" r="0" b="0"/>
            <wp:docPr id="9" name="Picture 9" descr="MPU6050 Accelerometer and Gyroscope Sensor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PU6050 Accelerometer and Gyroscope Sensor library manager"/>
                    <pic:cNvPicPr>
                      <a:picLocks noChangeAspect="1" noChangeArrowheads="1"/>
                    </pic:cNvPicPr>
                  </pic:nvPicPr>
                  <pic:blipFill>
                    <a:blip r:embed="rId13"/>
                    <a:srcRect/>
                    <a:stretch>
                      <a:fillRect/>
                    </a:stretch>
                  </pic:blipFill>
                  <pic:spPr bwMode="auto">
                    <a:xfrm>
                      <a:off x="0" y="0"/>
                      <a:ext cx="6097905" cy="273685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 the Library Manager, search for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GFX” in the search bar. The library should appear in the search results.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5789295" cy="3432175"/>
            <wp:effectExtent l="19050" t="0" r="1905" b="0"/>
            <wp:docPr id="10" name="Picture 10" descr="adafruit gfx library installation for MPU6050 Accelerometer and Gyroscop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afruit gfx library installation for MPU6050 Accelerometer and Gyroscope Sensor"/>
                    <pic:cNvPicPr>
                      <a:picLocks noChangeAspect="1" noChangeArrowheads="1"/>
                    </pic:cNvPicPr>
                  </pic:nvPicPr>
                  <pic:blipFill>
                    <a:blip r:embed="rId17"/>
                    <a:srcRect/>
                    <a:stretch>
                      <a:fillRect/>
                    </a:stretch>
                  </pic:blipFill>
                  <pic:spPr bwMode="auto">
                    <a:xfrm>
                      <a:off x="0" y="0"/>
                      <a:ext cx="5789295" cy="3432175"/>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Click on the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GFX by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library and then click the “Install” button to install the library but in my case I installed that why it display the update button.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After installation is complete, close the Library Manager and return to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w:t>
      </w:r>
    </w:p>
    <w:p w:rsidR="000939C8" w:rsidRPr="000939C8" w:rsidRDefault="000939C8" w:rsidP="000939C8">
      <w:pPr>
        <w:shd w:val="clear" w:color="auto" w:fill="FFFFFF"/>
        <w:spacing w:after="0" w:line="264" w:lineRule="atLeast"/>
        <w:rPr>
          <w:ins w:id="8" w:author="Unknown"/>
          <w:rFonts w:ascii="Segoe UI" w:eastAsia="Times New Roman" w:hAnsi="Segoe UI" w:cs="Segoe UI"/>
          <w:color w:val="2C2F34"/>
          <w:sz w:val="15"/>
          <w:szCs w:val="15"/>
          <w:bdr w:val="none" w:sz="0" w:space="0" w:color="auto" w:frame="1"/>
        </w:rPr>
      </w:pPr>
      <w:ins w:id="9" w:author="Unknown">
        <w:r w:rsidRPr="000939C8">
          <w:rPr>
            <w:rFonts w:ascii="Segoe UI" w:eastAsia="Times New Roman" w:hAnsi="Segoe UI" w:cs="Segoe UI"/>
            <w:color w:val="2C2F34"/>
            <w:sz w:val="15"/>
            <w:szCs w:val="15"/>
            <w:bdr w:val="none" w:sz="0" w:space="0" w:color="auto" w:frame="1"/>
          </w:rPr>
          <w:br/>
        </w:r>
      </w:ins>
      <w:r w:rsidRPr="000939C8">
        <w:rPr>
          <w:rFonts w:ascii="Segoe UI" w:eastAsia="Times New Roman" w:hAnsi="Segoe UI" w:cs="Segoe UI"/>
          <w:color w:val="2C2F34"/>
          <w:sz w:val="15"/>
          <w:szCs w:val="15"/>
          <w:bdr w:val="none" w:sz="0" w:space="0" w:color="auto" w:frame="1"/>
        </w:rPr>
        <w:br/>
      </w:r>
    </w:p>
    <w:p w:rsidR="000939C8" w:rsidRPr="000939C8" w:rsidRDefault="000939C8" w:rsidP="000939C8">
      <w:pPr>
        <w:spacing w:after="0" w:line="240" w:lineRule="auto"/>
        <w:rPr>
          <w:rFonts w:ascii="Times New Roman" w:eastAsia="Times New Roman" w:hAnsi="Times New Roman" w:cs="Times New Roman"/>
          <w:sz w:val="24"/>
          <w:szCs w:val="24"/>
          <w:bdr w:val="none" w:sz="0" w:space="0" w:color="auto" w:frame="1"/>
        </w:rPr>
      </w:pPr>
    </w:p>
    <w:p w:rsidR="000939C8" w:rsidRPr="000939C8" w:rsidRDefault="000939C8" w:rsidP="000939C8">
      <w:pPr>
        <w:shd w:val="clear" w:color="auto" w:fill="FFFFFF"/>
        <w:spacing w:after="0" w:line="240" w:lineRule="auto"/>
        <w:outlineLvl w:val="2"/>
        <w:rPr>
          <w:rFonts w:ascii="Segoe UI" w:eastAsia="Times New Roman" w:hAnsi="Segoe UI" w:cs="Segoe UI"/>
          <w:b/>
          <w:bCs/>
          <w:color w:val="2C2F34"/>
          <w:sz w:val="23"/>
          <w:szCs w:val="23"/>
          <w:bdr w:val="none" w:sz="0" w:space="0" w:color="auto" w:frame="1"/>
        </w:rPr>
      </w:pPr>
      <w:proofErr w:type="spellStart"/>
      <w:r w:rsidRPr="000939C8">
        <w:rPr>
          <w:rFonts w:ascii="Georgia" w:eastAsia="Times New Roman" w:hAnsi="Georgia" w:cs="Segoe UI"/>
          <w:b/>
          <w:bCs/>
          <w:color w:val="2C2F34"/>
          <w:sz w:val="23"/>
        </w:rPr>
        <w:t>Adafruit</w:t>
      </w:r>
      <w:proofErr w:type="spellEnd"/>
      <w:r w:rsidRPr="000939C8">
        <w:rPr>
          <w:rFonts w:ascii="Georgia" w:eastAsia="Times New Roman" w:hAnsi="Georgia" w:cs="Segoe UI"/>
          <w:b/>
          <w:bCs/>
          <w:color w:val="2C2F34"/>
          <w:sz w:val="23"/>
        </w:rPr>
        <w:t xml:space="preserve"> </w:t>
      </w:r>
      <w:proofErr w:type="spellStart"/>
      <w:r w:rsidRPr="000939C8">
        <w:rPr>
          <w:rFonts w:ascii="Georgia" w:eastAsia="Times New Roman" w:hAnsi="Georgia" w:cs="Segoe UI"/>
          <w:b/>
          <w:bCs/>
          <w:color w:val="2C2F34"/>
          <w:sz w:val="23"/>
        </w:rPr>
        <w:t>busIO</w:t>
      </w:r>
      <w:proofErr w:type="spellEnd"/>
      <w:r w:rsidRPr="000939C8">
        <w:rPr>
          <w:rFonts w:ascii="Georgia" w:eastAsia="Times New Roman" w:hAnsi="Georgia" w:cs="Segoe UI"/>
          <w:b/>
          <w:bCs/>
          <w:color w:val="2C2F34"/>
          <w:sz w:val="23"/>
        </w:rPr>
        <w:t xml:space="preserve"> installation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lastRenderedPageBreak/>
        <w:t xml:space="preserve">The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w:t>
      </w:r>
      <w:proofErr w:type="spellStart"/>
      <w:r w:rsidRPr="000939C8">
        <w:rPr>
          <w:rFonts w:ascii="Georgia" w:eastAsia="Times New Roman" w:hAnsi="Georgia" w:cs="Segoe UI"/>
          <w:color w:val="2C2F34"/>
          <w:sz w:val="20"/>
          <w:szCs w:val="20"/>
          <w:bdr w:val="none" w:sz="0" w:space="0" w:color="auto" w:frame="1"/>
        </w:rPr>
        <w:t>BusIO</w:t>
      </w:r>
      <w:proofErr w:type="spellEnd"/>
      <w:r w:rsidRPr="000939C8">
        <w:rPr>
          <w:rFonts w:ascii="Georgia" w:eastAsia="Times New Roman" w:hAnsi="Georgia" w:cs="Segoe UI"/>
          <w:color w:val="2C2F34"/>
          <w:sz w:val="20"/>
          <w:szCs w:val="20"/>
          <w:bdr w:val="none" w:sz="0" w:space="0" w:color="auto" w:frame="1"/>
        </w:rPr>
        <w:t xml:space="preserve"> library is a communication library for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and compatible microcontrollers that provides a set of common communication protocols, such as I2C, SPI, and UART. Here are the steps to install the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w:t>
      </w:r>
      <w:proofErr w:type="spellStart"/>
      <w:r w:rsidRPr="000939C8">
        <w:rPr>
          <w:rFonts w:ascii="Georgia" w:eastAsia="Times New Roman" w:hAnsi="Georgia" w:cs="Segoe UI"/>
          <w:color w:val="2C2F34"/>
          <w:sz w:val="20"/>
          <w:szCs w:val="20"/>
          <w:bdr w:val="none" w:sz="0" w:space="0" w:color="auto" w:frame="1"/>
        </w:rPr>
        <w:t>BusIO</w:t>
      </w:r>
      <w:proofErr w:type="spellEnd"/>
      <w:r w:rsidRPr="000939C8">
        <w:rPr>
          <w:rFonts w:ascii="Georgia" w:eastAsia="Times New Roman" w:hAnsi="Georgia" w:cs="Segoe UI"/>
          <w:color w:val="2C2F34"/>
          <w:sz w:val="20"/>
          <w:szCs w:val="20"/>
          <w:bdr w:val="none" w:sz="0" w:space="0" w:color="auto" w:frame="1"/>
        </w:rPr>
        <w:t xml:space="preserve"> library in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for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Open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and click on “Sketch” in the menu bar, then navigate to “Include Library” and select “Manage Libraries.”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6097905" cy="2736850"/>
            <wp:effectExtent l="19050" t="0" r="0" b="0"/>
            <wp:docPr id="11" name="Picture 11" descr="MPU6050 Accelerometer and Gyroscope Sensor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PU6050 Accelerometer and Gyroscope Sensor library manager"/>
                    <pic:cNvPicPr>
                      <a:picLocks noChangeAspect="1" noChangeArrowheads="1"/>
                    </pic:cNvPicPr>
                  </pic:nvPicPr>
                  <pic:blipFill>
                    <a:blip r:embed="rId13"/>
                    <a:srcRect/>
                    <a:stretch>
                      <a:fillRect/>
                    </a:stretch>
                  </pic:blipFill>
                  <pic:spPr bwMode="auto">
                    <a:xfrm>
                      <a:off x="0" y="0"/>
                      <a:ext cx="6097905" cy="273685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 the Library Manager, search for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w:t>
      </w:r>
      <w:proofErr w:type="spellStart"/>
      <w:r w:rsidRPr="000939C8">
        <w:rPr>
          <w:rFonts w:ascii="Georgia" w:eastAsia="Times New Roman" w:hAnsi="Georgia" w:cs="Segoe UI"/>
          <w:color w:val="2C2F34"/>
          <w:sz w:val="20"/>
          <w:szCs w:val="20"/>
          <w:bdr w:val="none" w:sz="0" w:space="0" w:color="auto" w:frame="1"/>
        </w:rPr>
        <w:t>BusIO</w:t>
      </w:r>
      <w:proofErr w:type="spellEnd"/>
      <w:r w:rsidRPr="000939C8">
        <w:rPr>
          <w:rFonts w:ascii="Georgia" w:eastAsia="Times New Roman" w:hAnsi="Georgia" w:cs="Segoe UI"/>
          <w:color w:val="2C2F34"/>
          <w:sz w:val="20"/>
          <w:szCs w:val="20"/>
          <w:bdr w:val="none" w:sz="0" w:space="0" w:color="auto" w:frame="1"/>
        </w:rPr>
        <w:t>” in the search bar. The library should appear in the search results.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5789295" cy="3432175"/>
            <wp:effectExtent l="19050" t="0" r="1905" b="0"/>
            <wp:docPr id="12" name="Picture 12" descr="adafruit busio library installation for MPU6050 Accelerometer and Gyroscop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afruit busio library installation for MPU6050 Accelerometer and Gyroscope Sensor"/>
                    <pic:cNvPicPr>
                      <a:picLocks noChangeAspect="1" noChangeArrowheads="1"/>
                    </pic:cNvPicPr>
                  </pic:nvPicPr>
                  <pic:blipFill>
                    <a:blip r:embed="rId18"/>
                    <a:srcRect/>
                    <a:stretch>
                      <a:fillRect/>
                    </a:stretch>
                  </pic:blipFill>
                  <pic:spPr bwMode="auto">
                    <a:xfrm>
                      <a:off x="0" y="0"/>
                      <a:ext cx="5789295" cy="3432175"/>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Click on the </w:t>
      </w:r>
      <w:proofErr w:type="spellStart"/>
      <w:r w:rsidRPr="000939C8">
        <w:rPr>
          <w:rFonts w:ascii="Georgia" w:eastAsia="Times New Roman" w:hAnsi="Georgia" w:cs="Segoe UI"/>
          <w:color w:val="2C2F34"/>
          <w:sz w:val="20"/>
          <w:szCs w:val="20"/>
          <w:bdr w:val="none" w:sz="0" w:space="0" w:color="auto" w:frame="1"/>
        </w:rPr>
        <w:t>Adafruit</w:t>
      </w:r>
      <w:proofErr w:type="spellEnd"/>
      <w:r w:rsidRPr="000939C8">
        <w:rPr>
          <w:rFonts w:ascii="Georgia" w:eastAsia="Times New Roman" w:hAnsi="Georgia" w:cs="Segoe UI"/>
          <w:color w:val="2C2F34"/>
          <w:sz w:val="20"/>
          <w:szCs w:val="20"/>
          <w:bdr w:val="none" w:sz="0" w:space="0" w:color="auto" w:frame="1"/>
        </w:rPr>
        <w:t xml:space="preserve"> Bus library and then click the “Install” button to install the library but in my case I installed it already that why it display the update button.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After installation is complete, close the Library Manager and return to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w:t>
      </w:r>
    </w:p>
    <w:p w:rsidR="000939C8" w:rsidRPr="000939C8" w:rsidRDefault="000939C8" w:rsidP="000939C8">
      <w:pPr>
        <w:shd w:val="clear" w:color="auto" w:fill="FFFFFF"/>
        <w:spacing w:after="0" w:line="240" w:lineRule="auto"/>
        <w:outlineLvl w:val="2"/>
        <w:rPr>
          <w:rFonts w:ascii="Segoe UI" w:eastAsia="Times New Roman" w:hAnsi="Segoe UI" w:cs="Segoe UI"/>
          <w:b/>
          <w:bCs/>
          <w:color w:val="2C2F34"/>
          <w:sz w:val="23"/>
          <w:szCs w:val="23"/>
          <w:bdr w:val="none" w:sz="0" w:space="0" w:color="auto" w:frame="1"/>
        </w:rPr>
      </w:pPr>
      <w:r w:rsidRPr="000939C8">
        <w:rPr>
          <w:rFonts w:ascii="Georgia" w:eastAsia="Times New Roman" w:hAnsi="Georgia" w:cs="Segoe UI"/>
          <w:b/>
          <w:bCs/>
          <w:color w:val="2C2F34"/>
          <w:sz w:val="23"/>
        </w:rPr>
        <w:t>16×2 i2c library installation</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lastRenderedPageBreak/>
        <w:t xml:space="preserve">To use a 16×2 I2C LCD display with your ESP32, you’ll need to install a library that supports the display. Here are the steps to install the LiquidCrystal_I2C library in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for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Open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 and click on “Sketch” in the menu bar, then navigate to “Include Library” and select “Manage Libraries.”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6097905" cy="2736850"/>
            <wp:effectExtent l="19050" t="0" r="0" b="0"/>
            <wp:docPr id="13" name="Picture 13" descr="MPU6050 Accelerometer and Gyroscope Sensor libra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PU6050 Accelerometer and Gyroscope Sensor library manager"/>
                    <pic:cNvPicPr>
                      <a:picLocks noChangeAspect="1" noChangeArrowheads="1"/>
                    </pic:cNvPicPr>
                  </pic:nvPicPr>
                  <pic:blipFill>
                    <a:blip r:embed="rId13"/>
                    <a:srcRect/>
                    <a:stretch>
                      <a:fillRect/>
                    </a:stretch>
                  </pic:blipFill>
                  <pic:spPr bwMode="auto">
                    <a:xfrm>
                      <a:off x="0" y="0"/>
                      <a:ext cx="6097905" cy="273685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 the Library Manager, search for “LiquidCrystal_I2C” in the search bar. The library should appear in the search results.</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Georgia" w:eastAsia="Times New Roman" w:hAnsi="Georgia" w:cs="Segoe UI"/>
          <w:noProof/>
          <w:color w:val="2C2F34"/>
          <w:sz w:val="15"/>
          <w:szCs w:val="15"/>
          <w:bdr w:val="none" w:sz="0" w:space="0" w:color="auto" w:frame="1"/>
        </w:rPr>
        <w:drawing>
          <wp:inline distT="0" distB="0" distL="0" distR="0">
            <wp:extent cx="5930900" cy="3432175"/>
            <wp:effectExtent l="19050" t="0" r="0" b="0"/>
            <wp:docPr id="14" name="Picture 14" descr="16x2 i2c lcd library installation for MPU6050 Accelerometer and Gyroscop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6x2 i2c lcd library installation for MPU6050 Accelerometer and Gyroscope Sensor"/>
                    <pic:cNvPicPr>
                      <a:picLocks noChangeAspect="1" noChangeArrowheads="1"/>
                    </pic:cNvPicPr>
                  </pic:nvPicPr>
                  <pic:blipFill>
                    <a:blip r:embed="rId19"/>
                    <a:srcRect/>
                    <a:stretch>
                      <a:fillRect/>
                    </a:stretch>
                  </pic:blipFill>
                  <pic:spPr bwMode="auto">
                    <a:xfrm>
                      <a:off x="0" y="0"/>
                      <a:ext cx="5930900" cy="3432175"/>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Click on the LiquidCrystal_I2C by frank de </w:t>
      </w:r>
      <w:proofErr w:type="spellStart"/>
      <w:r w:rsidRPr="000939C8">
        <w:rPr>
          <w:rFonts w:ascii="Georgia" w:eastAsia="Times New Roman" w:hAnsi="Georgia" w:cs="Segoe UI"/>
          <w:color w:val="2C2F34"/>
          <w:sz w:val="20"/>
          <w:szCs w:val="20"/>
          <w:bdr w:val="none" w:sz="0" w:space="0" w:color="auto" w:frame="1"/>
        </w:rPr>
        <w:t>brabander</w:t>
      </w:r>
      <w:proofErr w:type="spellEnd"/>
      <w:r w:rsidRPr="000939C8">
        <w:rPr>
          <w:rFonts w:ascii="Georgia" w:eastAsia="Times New Roman" w:hAnsi="Georgia" w:cs="Segoe UI"/>
          <w:color w:val="2C2F34"/>
          <w:sz w:val="20"/>
          <w:szCs w:val="20"/>
          <w:bdr w:val="none" w:sz="0" w:space="0" w:color="auto" w:frame="1"/>
        </w:rPr>
        <w:t xml:space="preserve"> library and then click the “Install” button to install the library.</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After installation is complete, close the Library Manager and return to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To use the library in your code, you will need to include the LiquidCrystal_I2C library at the top of your sketch. You can do this by adding the following line to the top of your sketch:</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#include &lt;LiquidCrystal_I2C.h&gt;</w:t>
      </w:r>
    </w:p>
    <w:p w:rsidR="000939C8" w:rsidRPr="000939C8" w:rsidRDefault="000939C8" w:rsidP="000939C8">
      <w:pPr>
        <w:shd w:val="clear" w:color="auto" w:fill="FFFFFF"/>
        <w:spacing w:after="0" w:line="264" w:lineRule="atLeast"/>
        <w:rPr>
          <w:ins w:id="10" w:author="Unknown"/>
          <w:rFonts w:ascii="Segoe UI" w:eastAsia="Times New Roman" w:hAnsi="Segoe UI" w:cs="Segoe UI"/>
          <w:color w:val="2C2F34"/>
          <w:sz w:val="15"/>
          <w:szCs w:val="15"/>
          <w:bdr w:val="none" w:sz="0" w:space="0" w:color="auto" w:frame="1"/>
        </w:rPr>
      </w:pPr>
      <w:ins w:id="11" w:author="Unknown">
        <w:r w:rsidRPr="000939C8">
          <w:rPr>
            <w:rFonts w:ascii="Segoe UI" w:eastAsia="Times New Roman" w:hAnsi="Segoe UI" w:cs="Segoe UI"/>
            <w:color w:val="2C2F34"/>
            <w:sz w:val="15"/>
            <w:szCs w:val="15"/>
            <w:bdr w:val="none" w:sz="0" w:space="0" w:color="auto" w:frame="1"/>
          </w:rPr>
          <w:lastRenderedPageBreak/>
          <w:br/>
        </w:r>
      </w:ins>
    </w:p>
    <w:p w:rsidR="000939C8" w:rsidRPr="000939C8" w:rsidRDefault="000939C8" w:rsidP="000939C8">
      <w:pPr>
        <w:spacing w:after="0" w:line="240" w:lineRule="auto"/>
        <w:rPr>
          <w:rFonts w:ascii="Times New Roman" w:eastAsia="Times New Roman" w:hAnsi="Times New Roman" w:cs="Times New Roman"/>
          <w:sz w:val="24"/>
          <w:szCs w:val="24"/>
          <w:bdr w:val="none" w:sz="0" w:space="0" w:color="auto" w:frame="1"/>
        </w:rPr>
      </w:pPr>
    </w:p>
    <w:p w:rsidR="000939C8" w:rsidRPr="000939C8" w:rsidRDefault="000939C8" w:rsidP="000939C8">
      <w:pPr>
        <w:shd w:val="clear" w:color="auto" w:fill="FFFFFF"/>
        <w:spacing w:after="0" w:line="240" w:lineRule="auto"/>
        <w:outlineLvl w:val="1"/>
        <w:rPr>
          <w:rFonts w:ascii="Segoe UI" w:eastAsia="Times New Roman" w:hAnsi="Segoe UI" w:cs="Segoe UI"/>
          <w:b/>
          <w:bCs/>
          <w:color w:val="2C2F34"/>
          <w:sz w:val="27"/>
          <w:szCs w:val="27"/>
          <w:bdr w:val="none" w:sz="0" w:space="0" w:color="auto" w:frame="1"/>
        </w:rPr>
      </w:pPr>
      <w:r w:rsidRPr="000939C8">
        <w:rPr>
          <w:rFonts w:ascii="Georgia" w:eastAsia="Times New Roman" w:hAnsi="Georgia" w:cs="Segoe UI"/>
          <w:b/>
          <w:bCs/>
          <w:color w:val="2C2F34"/>
          <w:sz w:val="27"/>
          <w:szCs w:val="27"/>
          <w:bdr w:val="none" w:sz="0" w:space="0" w:color="auto" w:frame="1"/>
        </w:rPr>
        <w:t>Display MPU6050 DATA on esp32 Serial Monitor:</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 xml:space="preserve">In this section, we will explore how to display MPU6050 data on the ESP32 serial monitor using the </w:t>
      </w:r>
      <w:proofErr w:type="spellStart"/>
      <w:r w:rsidRPr="000939C8">
        <w:rPr>
          <w:rFonts w:ascii="Georgia" w:eastAsia="Times New Roman" w:hAnsi="Georgia" w:cs="Segoe UI"/>
          <w:color w:val="2C2F34"/>
          <w:sz w:val="20"/>
          <w:szCs w:val="20"/>
          <w:bdr w:val="none" w:sz="0" w:space="0" w:color="auto" w:frame="1"/>
        </w:rPr>
        <w:t>Arduino</w:t>
      </w:r>
      <w:proofErr w:type="spellEnd"/>
      <w:r w:rsidRPr="000939C8">
        <w:rPr>
          <w:rFonts w:ascii="Georgia" w:eastAsia="Times New Roman" w:hAnsi="Georgia" w:cs="Segoe UI"/>
          <w:color w:val="2C2F34"/>
          <w:sz w:val="20"/>
          <w:szCs w:val="20"/>
          <w:bdr w:val="none" w:sz="0" w:space="0" w:color="auto" w:frame="1"/>
        </w:rPr>
        <w:t xml:space="preserve"> IDE.</w:t>
      </w:r>
    </w:p>
    <w:p w:rsidR="000939C8" w:rsidRPr="000939C8" w:rsidRDefault="000939C8" w:rsidP="000939C8">
      <w:pPr>
        <w:shd w:val="clear" w:color="auto" w:fill="FFFFFF"/>
        <w:spacing w:after="0" w:line="240" w:lineRule="auto"/>
        <w:outlineLvl w:val="2"/>
        <w:rPr>
          <w:rFonts w:ascii="Segoe UI" w:eastAsia="Times New Roman" w:hAnsi="Segoe UI" w:cs="Segoe UI"/>
          <w:b/>
          <w:bCs/>
          <w:color w:val="2C2F34"/>
          <w:sz w:val="23"/>
          <w:szCs w:val="23"/>
          <w:bdr w:val="none" w:sz="0" w:space="0" w:color="auto" w:frame="1"/>
        </w:rPr>
      </w:pPr>
      <w:r w:rsidRPr="000939C8">
        <w:rPr>
          <w:rFonts w:ascii="Georgia" w:eastAsia="Times New Roman" w:hAnsi="Georgia" w:cs="Segoe UI"/>
          <w:b/>
          <w:bCs/>
          <w:color w:val="2C2F34"/>
          <w:sz w:val="23"/>
        </w:rPr>
        <w:t>Mpu6050 with ESP32 Circuit diagram:</w:t>
      </w:r>
    </w:p>
    <w:p w:rsidR="000939C8" w:rsidRPr="000939C8" w:rsidRDefault="000939C8" w:rsidP="000939C8">
      <w:pPr>
        <w:shd w:val="clear" w:color="auto" w:fill="FFFFFF"/>
        <w:spacing w:after="0" w:line="264" w:lineRule="atLeast"/>
        <w:rPr>
          <w:rFonts w:ascii="Segoe UI" w:eastAsia="Times New Roman" w:hAnsi="Segoe UI" w:cs="Segoe UI"/>
          <w:color w:val="2C2F34"/>
          <w:sz w:val="15"/>
          <w:szCs w:val="15"/>
          <w:bdr w:val="none" w:sz="0" w:space="0" w:color="auto" w:frame="1"/>
        </w:rPr>
      </w:pPr>
      <w:r>
        <w:rPr>
          <w:rFonts w:ascii="Segoe UI" w:eastAsia="Times New Roman" w:hAnsi="Segoe UI" w:cs="Segoe UI"/>
          <w:noProof/>
          <w:color w:val="2C2F34"/>
          <w:sz w:val="15"/>
          <w:szCs w:val="15"/>
          <w:bdr w:val="none" w:sz="0" w:space="0" w:color="auto" w:frame="1"/>
        </w:rPr>
        <w:drawing>
          <wp:inline distT="0" distB="0" distL="0" distR="0">
            <wp:extent cx="4350242" cy="238259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4352925" cy="2384060"/>
                    </a:xfrm>
                    <a:prstGeom prst="rect">
                      <a:avLst/>
                    </a:prstGeom>
                    <a:noFill/>
                    <a:ln w="9525">
                      <a:noFill/>
                      <a:miter lim="800000"/>
                      <a:headEnd/>
                      <a:tailEnd/>
                    </a:ln>
                  </pic:spPr>
                </pic:pic>
              </a:graphicData>
            </a:graphic>
          </wp:inline>
        </w:drawing>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The MPU6050 requires a 3.3V power supply, while the ESP32 can be powered by either 5V or 3.3V. Connect the VCC pin of the MPU6050 to a 3.3V pin on the ESP32, and connect the GND pin of the MPU6050 to a GND pin on the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The MPU6050 communicates using the I2C protocol, which requires just two wires: SDA (data) and SCL (clock). The ESP32 has two dedicated I2C pins: GPIO21 for SDA and GPIO22 for SCL. Connect the SDA pin of the MPU6050 to GPIO21 on the ESP32, and connect the SCL pin of the MPU6050 to GPIO22 on the ESP32.</w:t>
      </w:r>
    </w:p>
    <w:p w:rsidR="000939C8" w:rsidRPr="000939C8" w:rsidRDefault="000939C8" w:rsidP="000939C8">
      <w:pPr>
        <w:shd w:val="clear" w:color="auto" w:fill="FFFFFF"/>
        <w:spacing w:after="0" w:line="264" w:lineRule="atLeast"/>
        <w:jc w:val="both"/>
        <w:rPr>
          <w:rFonts w:ascii="Segoe UI" w:eastAsia="Times New Roman" w:hAnsi="Segoe UI" w:cs="Segoe UI"/>
          <w:color w:val="2C2F34"/>
          <w:sz w:val="15"/>
          <w:szCs w:val="15"/>
          <w:bdr w:val="none" w:sz="0" w:space="0" w:color="auto" w:frame="1"/>
        </w:rPr>
      </w:pPr>
      <w:r w:rsidRPr="000939C8">
        <w:rPr>
          <w:rFonts w:ascii="Georgia" w:eastAsia="Times New Roman" w:hAnsi="Georgia" w:cs="Segoe UI"/>
          <w:color w:val="2C2F34"/>
          <w:sz w:val="20"/>
          <w:szCs w:val="20"/>
          <w:bdr w:val="none" w:sz="0" w:space="0" w:color="auto" w:frame="1"/>
        </w:rPr>
        <w:t>In order to use the I2C bus to communicate with the MPU6050, you need to configure the ESP32’s I2C bus. You can do this using the Wire library, which provides an easy-to-use interface for I2C communication.</w:t>
      </w:r>
    </w:p>
    <w:p w:rsidR="000939C8" w:rsidRDefault="000939C8" w:rsidP="00874168">
      <w:pPr>
        <w:spacing w:after="0" w:line="240" w:lineRule="auto"/>
        <w:rPr>
          <w:rFonts w:ascii="Georgia" w:hAnsi="Georgia"/>
          <w:color w:val="2C2F34"/>
          <w:sz w:val="20"/>
          <w:szCs w:val="20"/>
          <w:shd w:val="clear" w:color="auto" w:fill="FFFFFF"/>
        </w:rPr>
      </w:pPr>
    </w:p>
    <w:p w:rsidR="00874168" w:rsidRDefault="00874168" w:rsidP="00874168">
      <w:pPr>
        <w:spacing w:after="0" w:line="240" w:lineRule="auto"/>
        <w:rPr>
          <w:color w:val="FF0000"/>
        </w:rPr>
      </w:pPr>
    </w:p>
    <w:p w:rsidR="000939C8" w:rsidRDefault="000939C8" w:rsidP="00874168">
      <w:pPr>
        <w:spacing w:after="0" w:line="240" w:lineRule="auto"/>
        <w:rPr>
          <w:color w:val="FF0000"/>
        </w:rPr>
      </w:pPr>
    </w:p>
    <w:p w:rsidR="000939C8" w:rsidRPr="00874168" w:rsidRDefault="000939C8" w:rsidP="00874168">
      <w:pPr>
        <w:spacing w:after="0" w:line="240" w:lineRule="auto"/>
        <w:rPr>
          <w:color w:val="FF0000"/>
        </w:rPr>
      </w:pPr>
    </w:p>
    <w:p w:rsidR="00874168" w:rsidRDefault="00874168">
      <w:r>
        <w:t>Source code:</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728E00"/>
          <w:sz w:val="14"/>
          <w:szCs w:val="14"/>
        </w:rPr>
        <w:t>#include</w:t>
      </w:r>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005C5F"/>
          <w:sz w:val="14"/>
          <w:szCs w:val="14"/>
        </w:rPr>
        <w:t>&lt;</w:t>
      </w:r>
      <w:proofErr w:type="spellStart"/>
      <w:r w:rsidRPr="00874168">
        <w:rPr>
          <w:rFonts w:ascii="Consolas" w:eastAsia="Times New Roman" w:hAnsi="Consolas" w:cs="Times New Roman"/>
          <w:color w:val="005C5F"/>
          <w:sz w:val="14"/>
          <w:szCs w:val="14"/>
        </w:rPr>
        <w:t>Wire.h</w:t>
      </w:r>
      <w:proofErr w:type="spellEnd"/>
      <w:r w:rsidRPr="00874168">
        <w:rPr>
          <w:rFonts w:ascii="Consolas" w:eastAsia="Times New Roman" w:hAnsi="Consolas" w:cs="Times New Roman"/>
          <w:color w:val="005C5F"/>
          <w:sz w:val="14"/>
          <w:szCs w:val="14"/>
        </w:rPr>
        <w:t>&gt;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728E00"/>
          <w:sz w:val="14"/>
          <w:szCs w:val="14"/>
        </w:rPr>
        <w:t>#include</w:t>
      </w:r>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005C5F"/>
          <w:sz w:val="14"/>
          <w:szCs w:val="14"/>
        </w:rPr>
        <w:t>&lt;</w:t>
      </w:r>
      <w:proofErr w:type="spellStart"/>
      <w:r w:rsidRPr="00874168">
        <w:rPr>
          <w:rFonts w:ascii="Consolas" w:eastAsia="Times New Roman" w:hAnsi="Consolas" w:cs="Times New Roman"/>
          <w:color w:val="005C5F"/>
          <w:sz w:val="14"/>
          <w:szCs w:val="14"/>
        </w:rPr>
        <w:t>Adafruit_Sensor.h</w:t>
      </w:r>
      <w:proofErr w:type="spellEnd"/>
      <w:r w:rsidRPr="00874168">
        <w:rPr>
          <w:rFonts w:ascii="Consolas" w:eastAsia="Times New Roman" w:hAnsi="Consolas" w:cs="Times New Roman"/>
          <w:color w:val="005C5F"/>
          <w:sz w:val="14"/>
          <w:szCs w:val="14"/>
        </w:rPr>
        <w:t>&gt;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728E00"/>
          <w:sz w:val="14"/>
          <w:szCs w:val="14"/>
        </w:rPr>
        <w:t>#include</w:t>
      </w:r>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005C5F"/>
          <w:sz w:val="14"/>
          <w:szCs w:val="14"/>
        </w:rPr>
        <w:t>&lt;Adafruit_MPU6050.h&gt;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Adafruit_MPU6050 </w:t>
      </w:r>
      <w:proofErr w:type="spellStart"/>
      <w:r w:rsidRPr="00874168">
        <w:rPr>
          <w:rFonts w:ascii="Consolas" w:eastAsia="Times New Roman" w:hAnsi="Consolas" w:cs="Times New Roman"/>
          <w:color w:val="4E5B61"/>
          <w:sz w:val="14"/>
          <w:szCs w:val="14"/>
        </w:rPr>
        <w:t>mpu</w:t>
      </w:r>
      <w:proofErr w:type="spellEnd"/>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proofErr w:type="gramStart"/>
      <w:r w:rsidRPr="00874168">
        <w:rPr>
          <w:rFonts w:ascii="Consolas" w:eastAsia="Times New Roman" w:hAnsi="Consolas" w:cs="Times New Roman"/>
          <w:color w:val="00979D"/>
          <w:sz w:val="14"/>
          <w:szCs w:val="14"/>
        </w:rPr>
        <w:t>void</w:t>
      </w:r>
      <w:proofErr w:type="gramEnd"/>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D35400"/>
          <w:sz w:val="14"/>
          <w:szCs w:val="14"/>
        </w:rPr>
        <w:t>setup</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434F54"/>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begin</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9600</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gramStart"/>
      <w:r w:rsidRPr="00874168">
        <w:rPr>
          <w:rFonts w:ascii="Consolas" w:eastAsia="Times New Roman" w:hAnsi="Consolas" w:cs="Times New Roman"/>
          <w:color w:val="728E00"/>
          <w:sz w:val="14"/>
          <w:szCs w:val="14"/>
        </w:rPr>
        <w:t>while</w:t>
      </w:r>
      <w:proofErr w:type="gramEnd"/>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!Serial</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Wire</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begin</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gramStart"/>
      <w:r w:rsidRPr="00874168">
        <w:rPr>
          <w:rFonts w:ascii="Consolas" w:eastAsia="Times New Roman" w:hAnsi="Consolas" w:cs="Times New Roman"/>
          <w:color w:val="728E00"/>
          <w:sz w:val="14"/>
          <w:szCs w:val="14"/>
        </w:rPr>
        <w:t>if</w:t>
      </w:r>
      <w:proofErr w:type="gramEnd"/>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roofErr w:type="spellStart"/>
      <w:r w:rsidRPr="00874168">
        <w:rPr>
          <w:rFonts w:ascii="Consolas" w:eastAsia="Times New Roman" w:hAnsi="Consolas" w:cs="Times New Roman"/>
          <w:color w:val="D35400"/>
          <w:sz w:val="14"/>
          <w:szCs w:val="14"/>
        </w:rPr>
        <w:t>mpu</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begin</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434F54"/>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println</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"MPU6050 not found"</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gramStart"/>
      <w:r w:rsidRPr="00874168">
        <w:rPr>
          <w:rFonts w:ascii="Consolas" w:eastAsia="Times New Roman" w:hAnsi="Consolas" w:cs="Times New Roman"/>
          <w:color w:val="728E00"/>
          <w:sz w:val="14"/>
          <w:szCs w:val="14"/>
        </w:rPr>
        <w:t>while</w:t>
      </w:r>
      <w:proofErr w:type="gramEnd"/>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005C5F"/>
          <w:sz w:val="14"/>
          <w:szCs w:val="14"/>
        </w:rPr>
        <w:t>1</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434F54"/>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lastRenderedPageBreak/>
        <w:t xml:space="preserve">  </w:t>
      </w:r>
      <w:proofErr w:type="spellStart"/>
      <w:proofErr w:type="gramStart"/>
      <w:r w:rsidRPr="00874168">
        <w:rPr>
          <w:rFonts w:ascii="Consolas" w:eastAsia="Times New Roman" w:hAnsi="Consolas" w:cs="Times New Roman"/>
          <w:color w:val="D35400"/>
          <w:sz w:val="14"/>
          <w:szCs w:val="14"/>
        </w:rPr>
        <w:t>mpu</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setAccelerometerRange</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4E5B61"/>
          <w:sz w:val="14"/>
          <w:szCs w:val="14"/>
        </w:rPr>
        <w:t>MPU6050_RANGE_2_G</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mpu</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setGyroRange</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4E5B61"/>
          <w:sz w:val="14"/>
          <w:szCs w:val="14"/>
        </w:rPr>
        <w:t>MPU6050_RANGE_250_DEG</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mpu</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setFilterBandwidth</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4E5B61"/>
          <w:sz w:val="14"/>
          <w:szCs w:val="14"/>
        </w:rPr>
        <w:t>MPU6050_BAND_5_HZ</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34F54"/>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proofErr w:type="gramStart"/>
      <w:r w:rsidRPr="00874168">
        <w:rPr>
          <w:rFonts w:ascii="Consolas" w:eastAsia="Times New Roman" w:hAnsi="Consolas" w:cs="Times New Roman"/>
          <w:color w:val="00979D"/>
          <w:sz w:val="14"/>
          <w:szCs w:val="14"/>
        </w:rPr>
        <w:t>void</w:t>
      </w:r>
      <w:proofErr w:type="gramEnd"/>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D35400"/>
          <w:sz w:val="14"/>
          <w:szCs w:val="14"/>
        </w:rPr>
        <w:t>loop</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 xml:space="preserve"> </w:t>
      </w:r>
      <w:r w:rsidRPr="00874168">
        <w:rPr>
          <w:rFonts w:ascii="Consolas" w:eastAsia="Times New Roman" w:hAnsi="Consolas" w:cs="Times New Roman"/>
          <w:color w:val="434F54"/>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00979D"/>
          <w:sz w:val="14"/>
          <w:szCs w:val="14"/>
        </w:rPr>
        <w:t>sensors_event_t</w:t>
      </w:r>
      <w:proofErr w:type="spellEnd"/>
      <w:proofErr w:type="gramEnd"/>
      <w:r w:rsidRPr="00874168">
        <w:rPr>
          <w:rFonts w:ascii="Consolas" w:eastAsia="Times New Roman" w:hAnsi="Consolas" w:cs="Times New Roman"/>
          <w:color w:val="4E5B61"/>
          <w:sz w:val="14"/>
          <w:szCs w:val="14"/>
        </w:rPr>
        <w:t xml:space="preserve"> a, g, temp;</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mpu</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getEvent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4E5B61"/>
          <w:sz w:val="14"/>
          <w:szCs w:val="14"/>
        </w:rPr>
        <w:t>&amp;a, &amp;g, &amp;temp</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"Acceleration X: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spellStart"/>
      <w:proofErr w:type="gramEnd"/>
      <w:r w:rsidRPr="00874168">
        <w:rPr>
          <w:rFonts w:ascii="Consolas" w:eastAsia="Times New Roman" w:hAnsi="Consolas" w:cs="Times New Roman"/>
          <w:color w:val="D35400"/>
          <w:sz w:val="14"/>
          <w:szCs w:val="14"/>
        </w:rPr>
        <w:t>a</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acceleration</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x</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 Y: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spellStart"/>
      <w:proofErr w:type="gramEnd"/>
      <w:r w:rsidRPr="00874168">
        <w:rPr>
          <w:rFonts w:ascii="Consolas" w:eastAsia="Times New Roman" w:hAnsi="Consolas" w:cs="Times New Roman"/>
          <w:color w:val="D35400"/>
          <w:sz w:val="14"/>
          <w:szCs w:val="14"/>
        </w:rPr>
        <w:t>a</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acceleration</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y</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 Z: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spellStart"/>
      <w:proofErr w:type="gramEnd"/>
      <w:r w:rsidRPr="00874168">
        <w:rPr>
          <w:rFonts w:ascii="Consolas" w:eastAsia="Times New Roman" w:hAnsi="Consolas" w:cs="Times New Roman"/>
          <w:color w:val="D35400"/>
          <w:sz w:val="14"/>
          <w:szCs w:val="14"/>
        </w:rPr>
        <w:t>a</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acceleration</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z</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println</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 m/s^2"</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"Rotation X: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spellStart"/>
      <w:proofErr w:type="gramEnd"/>
      <w:r w:rsidRPr="00874168">
        <w:rPr>
          <w:rFonts w:ascii="Consolas" w:eastAsia="Times New Roman" w:hAnsi="Consolas" w:cs="Times New Roman"/>
          <w:color w:val="D35400"/>
          <w:sz w:val="14"/>
          <w:szCs w:val="14"/>
        </w:rPr>
        <w:t>g</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gyro</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x</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 Y: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spellStart"/>
      <w:proofErr w:type="gramEnd"/>
      <w:r w:rsidRPr="00874168">
        <w:rPr>
          <w:rFonts w:ascii="Consolas" w:eastAsia="Times New Roman" w:hAnsi="Consolas" w:cs="Times New Roman"/>
          <w:color w:val="D35400"/>
          <w:sz w:val="14"/>
          <w:szCs w:val="14"/>
        </w:rPr>
        <w:t>g</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gyro</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y</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 Z: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spellStart"/>
      <w:proofErr w:type="gramEnd"/>
      <w:r w:rsidRPr="00874168">
        <w:rPr>
          <w:rFonts w:ascii="Consolas" w:eastAsia="Times New Roman" w:hAnsi="Consolas" w:cs="Times New Roman"/>
          <w:color w:val="D35400"/>
          <w:sz w:val="14"/>
          <w:szCs w:val="14"/>
        </w:rPr>
        <w:t>g</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gyro</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z</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println</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 xml:space="preserve">" </w:t>
      </w:r>
      <w:proofErr w:type="spellStart"/>
      <w:r w:rsidRPr="00874168">
        <w:rPr>
          <w:rFonts w:ascii="Consolas" w:eastAsia="Times New Roman" w:hAnsi="Consolas" w:cs="Times New Roman"/>
          <w:color w:val="005C5F"/>
          <w:sz w:val="14"/>
          <w:szCs w:val="14"/>
        </w:rPr>
        <w:t>rad</w:t>
      </w:r>
      <w:proofErr w:type="spellEnd"/>
      <w:r w:rsidRPr="00874168">
        <w:rPr>
          <w:rFonts w:ascii="Consolas" w:eastAsia="Times New Roman" w:hAnsi="Consolas" w:cs="Times New Roman"/>
          <w:color w:val="005C5F"/>
          <w:sz w:val="14"/>
          <w:szCs w:val="14"/>
        </w:rPr>
        <w:t>/s"</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"Temperature: "</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w:t>
      </w:r>
      <w:proofErr w:type="spellEnd"/>
      <w:r w:rsidRPr="00874168">
        <w:rPr>
          <w:rFonts w:ascii="Consolas" w:eastAsia="Times New Roman" w:hAnsi="Consolas" w:cs="Times New Roman"/>
          <w:color w:val="434F54"/>
          <w:sz w:val="14"/>
          <w:szCs w:val="14"/>
        </w:rPr>
        <w:t>(</w:t>
      </w:r>
      <w:proofErr w:type="spellStart"/>
      <w:proofErr w:type="gramEnd"/>
      <w:r w:rsidRPr="00874168">
        <w:rPr>
          <w:rFonts w:ascii="Consolas" w:eastAsia="Times New Roman" w:hAnsi="Consolas" w:cs="Times New Roman"/>
          <w:color w:val="D35400"/>
          <w:sz w:val="14"/>
          <w:szCs w:val="14"/>
        </w:rPr>
        <w:t>temp</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temperature</w:t>
      </w:r>
      <w:proofErr w:type="spellEnd"/>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println</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 xml:space="preserve">" </w:t>
      </w:r>
      <w:proofErr w:type="spellStart"/>
      <w:r w:rsidRPr="00874168">
        <w:rPr>
          <w:rFonts w:ascii="Consolas" w:eastAsia="Times New Roman" w:hAnsi="Consolas" w:cs="Times New Roman"/>
          <w:color w:val="005C5F"/>
          <w:sz w:val="14"/>
          <w:szCs w:val="14"/>
        </w:rPr>
        <w:t>degC</w:t>
      </w:r>
      <w:proofErr w:type="spellEnd"/>
      <w:r w:rsidRPr="00874168">
        <w:rPr>
          <w:rFonts w:ascii="Consolas" w:eastAsia="Times New Roman" w:hAnsi="Consolas" w:cs="Times New Roman"/>
          <w:color w:val="005C5F"/>
          <w:sz w:val="14"/>
          <w:szCs w:val="14"/>
        </w:rPr>
        <w:t>"</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spellStart"/>
      <w:proofErr w:type="gramStart"/>
      <w:r w:rsidRPr="00874168">
        <w:rPr>
          <w:rFonts w:ascii="Consolas" w:eastAsia="Times New Roman" w:hAnsi="Consolas" w:cs="Times New Roman"/>
          <w:color w:val="D35400"/>
          <w:sz w:val="14"/>
          <w:szCs w:val="14"/>
        </w:rPr>
        <w:t>Serial</w:t>
      </w:r>
      <w:r w:rsidRPr="00874168">
        <w:rPr>
          <w:rFonts w:ascii="Consolas" w:eastAsia="Times New Roman" w:hAnsi="Consolas" w:cs="Times New Roman"/>
          <w:color w:val="4E5B61"/>
          <w:sz w:val="14"/>
          <w:szCs w:val="14"/>
        </w:rPr>
        <w:t>.</w:t>
      </w:r>
      <w:r w:rsidRPr="00874168">
        <w:rPr>
          <w:rFonts w:ascii="Consolas" w:eastAsia="Times New Roman" w:hAnsi="Consolas" w:cs="Times New Roman"/>
          <w:color w:val="D35400"/>
          <w:sz w:val="14"/>
          <w:szCs w:val="14"/>
        </w:rPr>
        <w:t>println</w:t>
      </w:r>
      <w:proofErr w:type="spellEnd"/>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E5B61"/>
          <w:sz w:val="14"/>
          <w:szCs w:val="14"/>
        </w:rPr>
        <w:t xml:space="preserve">  </w:t>
      </w:r>
      <w:proofErr w:type="gramStart"/>
      <w:r w:rsidRPr="00874168">
        <w:rPr>
          <w:rFonts w:ascii="Consolas" w:eastAsia="Times New Roman" w:hAnsi="Consolas" w:cs="Times New Roman"/>
          <w:color w:val="D35400"/>
          <w:sz w:val="14"/>
          <w:szCs w:val="14"/>
        </w:rPr>
        <w:t>delay</w:t>
      </w:r>
      <w:r w:rsidRPr="00874168">
        <w:rPr>
          <w:rFonts w:ascii="Consolas" w:eastAsia="Times New Roman" w:hAnsi="Consolas" w:cs="Times New Roman"/>
          <w:color w:val="434F54"/>
          <w:sz w:val="14"/>
          <w:szCs w:val="14"/>
        </w:rPr>
        <w:t>(</w:t>
      </w:r>
      <w:proofErr w:type="gramEnd"/>
      <w:r w:rsidRPr="00874168">
        <w:rPr>
          <w:rFonts w:ascii="Consolas" w:eastAsia="Times New Roman" w:hAnsi="Consolas" w:cs="Times New Roman"/>
          <w:color w:val="005C5F"/>
          <w:sz w:val="14"/>
          <w:szCs w:val="14"/>
        </w:rPr>
        <w:t>5000</w:t>
      </w:r>
      <w:r w:rsidRPr="00874168">
        <w:rPr>
          <w:rFonts w:ascii="Consolas" w:eastAsia="Times New Roman" w:hAnsi="Consolas" w:cs="Times New Roman"/>
          <w:color w:val="434F54"/>
          <w:sz w:val="14"/>
          <w:szCs w:val="14"/>
        </w:rPr>
        <w:t>)</w:t>
      </w:r>
      <w:r w:rsidRPr="00874168">
        <w:rPr>
          <w:rFonts w:ascii="Consolas" w:eastAsia="Times New Roman" w:hAnsi="Consolas" w:cs="Times New Roman"/>
          <w:color w:val="4E5B61"/>
          <w:sz w:val="14"/>
          <w:szCs w:val="14"/>
        </w:rPr>
        <w:t>;</w:t>
      </w:r>
    </w:p>
    <w:p w:rsidR="00874168" w:rsidRPr="00874168" w:rsidRDefault="00874168" w:rsidP="00874168">
      <w:pPr>
        <w:shd w:val="clear" w:color="auto" w:fill="FFFFFF"/>
        <w:spacing w:after="0" w:line="193" w:lineRule="atLeast"/>
        <w:rPr>
          <w:rFonts w:ascii="Consolas" w:eastAsia="Times New Roman" w:hAnsi="Consolas" w:cs="Times New Roman"/>
          <w:color w:val="4E5B61"/>
          <w:sz w:val="14"/>
          <w:szCs w:val="14"/>
        </w:rPr>
      </w:pPr>
      <w:r w:rsidRPr="00874168">
        <w:rPr>
          <w:rFonts w:ascii="Consolas" w:eastAsia="Times New Roman" w:hAnsi="Consolas" w:cs="Times New Roman"/>
          <w:color w:val="434F54"/>
          <w:sz w:val="14"/>
          <w:szCs w:val="14"/>
        </w:rPr>
        <w:t>}</w:t>
      </w:r>
    </w:p>
    <w:p w:rsidR="00874168" w:rsidRDefault="00874168"/>
    <w:p w:rsidR="00874168" w:rsidRDefault="00874168">
      <w:r>
        <w:t>Output:</w:t>
      </w: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Acceleration X: 9.69, Y: -0.41, Z: -3.27 m/s^2</w:t>
      </w: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 xml:space="preserve">Rotation X: -0.01, Y: -0.05, Z: -0.02 </w:t>
      </w:r>
      <w:proofErr w:type="spellStart"/>
      <w:r w:rsidRPr="00874168">
        <w:rPr>
          <w:rFonts w:ascii="Courier New" w:eastAsia="Times New Roman" w:hAnsi="Courier New" w:cs="Courier New"/>
          <w:color w:val="4E5B61"/>
          <w:sz w:val="20"/>
          <w:szCs w:val="20"/>
        </w:rPr>
        <w:t>rad</w:t>
      </w:r>
      <w:proofErr w:type="spellEnd"/>
      <w:r w:rsidRPr="00874168">
        <w:rPr>
          <w:rFonts w:ascii="Courier New" w:eastAsia="Times New Roman" w:hAnsi="Courier New" w:cs="Courier New"/>
          <w:color w:val="4E5B61"/>
          <w:sz w:val="20"/>
          <w:szCs w:val="20"/>
        </w:rPr>
        <w:t>/s</w:t>
      </w: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 xml:space="preserve">Temperature: 26.82 </w:t>
      </w:r>
      <w:proofErr w:type="spellStart"/>
      <w:r w:rsidRPr="00874168">
        <w:rPr>
          <w:rFonts w:ascii="Courier New" w:eastAsia="Times New Roman" w:hAnsi="Courier New" w:cs="Courier New"/>
          <w:color w:val="4E5B61"/>
          <w:sz w:val="20"/>
          <w:szCs w:val="20"/>
        </w:rPr>
        <w:t>degC</w:t>
      </w:r>
      <w:proofErr w:type="spellEnd"/>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Acceleration X: 9.70, Y: -0.41, Z: -3.29 m/s^2</w:t>
      </w: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 xml:space="preserve">Rotation X: -0.01, Y: -0.05, Z: -0.02 </w:t>
      </w:r>
      <w:proofErr w:type="spellStart"/>
      <w:r w:rsidRPr="00874168">
        <w:rPr>
          <w:rFonts w:ascii="Courier New" w:eastAsia="Times New Roman" w:hAnsi="Courier New" w:cs="Courier New"/>
          <w:color w:val="4E5B61"/>
          <w:sz w:val="20"/>
          <w:szCs w:val="20"/>
        </w:rPr>
        <w:t>rad</w:t>
      </w:r>
      <w:proofErr w:type="spellEnd"/>
      <w:r w:rsidRPr="00874168">
        <w:rPr>
          <w:rFonts w:ascii="Courier New" w:eastAsia="Times New Roman" w:hAnsi="Courier New" w:cs="Courier New"/>
          <w:color w:val="4E5B61"/>
          <w:sz w:val="20"/>
          <w:szCs w:val="20"/>
        </w:rPr>
        <w:t>/s</w:t>
      </w: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 xml:space="preserve">Temperature: 26.81 </w:t>
      </w:r>
      <w:proofErr w:type="spellStart"/>
      <w:r w:rsidRPr="00874168">
        <w:rPr>
          <w:rFonts w:ascii="Courier New" w:eastAsia="Times New Roman" w:hAnsi="Courier New" w:cs="Courier New"/>
          <w:color w:val="4E5B61"/>
          <w:sz w:val="20"/>
          <w:szCs w:val="20"/>
        </w:rPr>
        <w:t>degC</w:t>
      </w:r>
      <w:proofErr w:type="spellEnd"/>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Acceleration X: 9.70, Y: -0.41, Z: -3.28 m/s^2</w:t>
      </w: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 xml:space="preserve">Rotation X: -0.01, Y: -0.05, Z: -0.02 </w:t>
      </w:r>
      <w:proofErr w:type="spellStart"/>
      <w:r w:rsidRPr="00874168">
        <w:rPr>
          <w:rFonts w:ascii="Courier New" w:eastAsia="Times New Roman" w:hAnsi="Courier New" w:cs="Courier New"/>
          <w:color w:val="4E5B61"/>
          <w:sz w:val="20"/>
          <w:szCs w:val="20"/>
        </w:rPr>
        <w:t>rad</w:t>
      </w:r>
      <w:proofErr w:type="spellEnd"/>
      <w:r w:rsidRPr="00874168">
        <w:rPr>
          <w:rFonts w:ascii="Courier New" w:eastAsia="Times New Roman" w:hAnsi="Courier New" w:cs="Courier New"/>
          <w:color w:val="4E5B61"/>
          <w:sz w:val="20"/>
          <w:szCs w:val="20"/>
        </w:rPr>
        <w:t>/s</w:t>
      </w:r>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874168">
        <w:rPr>
          <w:rFonts w:ascii="Courier New" w:eastAsia="Times New Roman" w:hAnsi="Courier New" w:cs="Courier New"/>
          <w:color w:val="4E5B61"/>
          <w:sz w:val="20"/>
          <w:szCs w:val="20"/>
        </w:rPr>
        <w:t xml:space="preserve">Temperature: 26.82 </w:t>
      </w:r>
      <w:proofErr w:type="spellStart"/>
      <w:r w:rsidRPr="00874168">
        <w:rPr>
          <w:rFonts w:ascii="Courier New" w:eastAsia="Times New Roman" w:hAnsi="Courier New" w:cs="Courier New"/>
          <w:color w:val="4E5B61"/>
          <w:sz w:val="20"/>
          <w:szCs w:val="20"/>
        </w:rPr>
        <w:t>degC</w:t>
      </w:r>
      <w:proofErr w:type="spellEnd"/>
    </w:p>
    <w:p w:rsidR="00874168" w:rsidRPr="00874168" w:rsidRDefault="00874168" w:rsidP="00874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p>
    <w:p w:rsidR="00874168" w:rsidRDefault="00874168"/>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Segoe UI" w:eastAsia="Times New Roman" w:hAnsi="Segoe UI" w:cs="Segoe UI"/>
          <w:b/>
          <w:bCs/>
          <w:color w:val="2C2F34"/>
          <w:sz w:val="20"/>
          <w:szCs w:val="20"/>
        </w:rPr>
        <w:t>Code explanation:</w:t>
      </w:r>
    </w:p>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This code is written in C++ and is designed to read data from an MPU6050 sensor using an esp32 board. The MPU6050 is a 6-degree-of-freedom (6-DOF) motion tracking sensor, which includes a 3-axis accelerometer and a 3-axis gyroscope.</w:t>
      </w:r>
    </w:p>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Let’s go through the code line by line:</w:t>
      </w:r>
    </w:p>
    <w:tbl>
      <w:tblPr>
        <w:tblW w:w="0" w:type="auto"/>
        <w:tblCellSpacing w:w="15" w:type="dxa"/>
        <w:tblInd w:w="-203" w:type="dxa"/>
        <w:tblCellMar>
          <w:top w:w="15" w:type="dxa"/>
          <w:left w:w="15" w:type="dxa"/>
          <w:bottom w:w="15" w:type="dxa"/>
          <w:right w:w="15" w:type="dxa"/>
        </w:tblCellMar>
        <w:tblLook w:val="04A0"/>
      </w:tblPr>
      <w:tblGrid>
        <w:gridCol w:w="195"/>
        <w:gridCol w:w="7941"/>
      </w:tblGrid>
      <w:tr w:rsidR="00351E47" w:rsidRPr="00351E47" w:rsidTr="00351E47">
        <w:trPr>
          <w:tblCellSpacing w:w="15" w:type="dxa"/>
        </w:trPr>
        <w:tc>
          <w:tcPr>
            <w:tcW w:w="0" w:type="auto"/>
            <w:vAlign w:val="center"/>
            <w:hideMark/>
          </w:tcPr>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lastRenderedPageBreak/>
              <w:t>2</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3</w:t>
            </w:r>
          </w:p>
        </w:tc>
        <w:tc>
          <w:tcPr>
            <w:tcW w:w="7896" w:type="dxa"/>
            <w:vAlign w:val="center"/>
            <w:hideMark/>
          </w:tcPr>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lastRenderedPageBreak/>
              <w:t>#include &lt;</w:t>
            </w:r>
            <w:proofErr w:type="spellStart"/>
            <w:r w:rsidRPr="00351E47">
              <w:rPr>
                <w:rFonts w:ascii="inherit" w:eastAsia="Times New Roman" w:hAnsi="inherit" w:cs="Times New Roman"/>
                <w:color w:val="000000"/>
                <w:sz w:val="24"/>
                <w:szCs w:val="24"/>
              </w:rPr>
              <w:t>Wire.h</w:t>
            </w:r>
            <w:proofErr w:type="spellEnd"/>
            <w:r w:rsidRPr="00351E47">
              <w:rPr>
                <w:rFonts w:ascii="inherit" w:eastAsia="Times New Roman" w:hAnsi="inherit" w:cs="Times New Roman"/>
                <w:color w:val="000000"/>
                <w:sz w:val="24"/>
                <w:szCs w:val="24"/>
              </w:rPr>
              <w:t>&gt;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lastRenderedPageBreak/>
              <w:t>#include &lt;</w:t>
            </w:r>
            <w:proofErr w:type="spellStart"/>
            <w:r w:rsidRPr="00351E47">
              <w:rPr>
                <w:rFonts w:ascii="inherit" w:eastAsia="Times New Roman" w:hAnsi="inherit" w:cs="Times New Roman"/>
                <w:color w:val="000000"/>
                <w:sz w:val="24"/>
                <w:szCs w:val="24"/>
              </w:rPr>
              <w:t>Adafruit_Sensor.h</w:t>
            </w:r>
            <w:proofErr w:type="spellEnd"/>
            <w:r w:rsidRPr="00351E47">
              <w:rPr>
                <w:rFonts w:ascii="inherit" w:eastAsia="Times New Roman" w:hAnsi="inherit" w:cs="Times New Roman"/>
                <w:color w:val="000000"/>
                <w:sz w:val="24"/>
                <w:szCs w:val="24"/>
              </w:rPr>
              <w:t>&gt;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#include &lt;Adafruit_MPU6050.h&gt;</w:t>
            </w:r>
          </w:p>
        </w:tc>
      </w:tr>
    </w:tbl>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lastRenderedPageBreak/>
        <w:t xml:space="preserve">These are the libraries being used in the code. The Wire library is used for I2C communication, while the </w:t>
      </w:r>
      <w:proofErr w:type="spellStart"/>
      <w:r w:rsidRPr="00351E47">
        <w:rPr>
          <w:rFonts w:ascii="Georgia" w:eastAsia="Times New Roman" w:hAnsi="Georgia" w:cs="Segoe UI"/>
          <w:color w:val="2C2F34"/>
          <w:sz w:val="20"/>
          <w:szCs w:val="20"/>
          <w:bdr w:val="none" w:sz="0" w:space="0" w:color="auto" w:frame="1"/>
        </w:rPr>
        <w:t>Adafruit_Sensor</w:t>
      </w:r>
      <w:proofErr w:type="spellEnd"/>
      <w:r w:rsidRPr="00351E47">
        <w:rPr>
          <w:rFonts w:ascii="Georgia" w:eastAsia="Times New Roman" w:hAnsi="Georgia" w:cs="Segoe UI"/>
          <w:color w:val="2C2F34"/>
          <w:sz w:val="20"/>
          <w:szCs w:val="20"/>
          <w:bdr w:val="none" w:sz="0" w:space="0" w:color="auto" w:frame="1"/>
        </w:rPr>
        <w:t xml:space="preserve"> and Adafruit_MPU6050 libraries are used to interface with the MPU6050 sensor.</w:t>
      </w:r>
    </w:p>
    <w:tbl>
      <w:tblPr>
        <w:tblW w:w="0" w:type="auto"/>
        <w:tblCellSpacing w:w="15" w:type="dxa"/>
        <w:tblInd w:w="-203" w:type="dxa"/>
        <w:tblCellMar>
          <w:top w:w="15" w:type="dxa"/>
          <w:left w:w="15" w:type="dxa"/>
          <w:bottom w:w="15" w:type="dxa"/>
          <w:right w:w="15" w:type="dxa"/>
        </w:tblCellMar>
        <w:tblLook w:val="04A0"/>
      </w:tblPr>
      <w:tblGrid>
        <w:gridCol w:w="195"/>
        <w:gridCol w:w="7941"/>
      </w:tblGrid>
      <w:tr w:rsidR="00351E47" w:rsidRPr="00351E47" w:rsidTr="00351E47">
        <w:trPr>
          <w:tblCellSpacing w:w="15" w:type="dxa"/>
        </w:trPr>
        <w:tc>
          <w:tcPr>
            <w:tcW w:w="0" w:type="auto"/>
            <w:vAlign w:val="center"/>
            <w:hideMark/>
          </w:tcPr>
          <w:p w:rsidR="00351E47" w:rsidRPr="00351E47" w:rsidRDefault="00351E47" w:rsidP="00351E47">
            <w:pPr>
              <w:spacing w:after="0" w:line="240" w:lineRule="auto"/>
              <w:divId w:val="2052684465"/>
              <w:rPr>
                <w:rFonts w:ascii="inherit" w:eastAsia="Times New Roman" w:hAnsi="inherit" w:cs="Times New Roman"/>
                <w:sz w:val="24"/>
                <w:szCs w:val="24"/>
              </w:rPr>
            </w:pPr>
            <w:r w:rsidRPr="00351E47">
              <w:rPr>
                <w:rFonts w:ascii="inherit" w:eastAsia="Times New Roman" w:hAnsi="inherit" w:cs="Times New Roman"/>
                <w:sz w:val="24"/>
                <w:szCs w:val="24"/>
              </w:rPr>
              <w:t>1</w:t>
            </w:r>
          </w:p>
        </w:tc>
        <w:tc>
          <w:tcPr>
            <w:tcW w:w="7896" w:type="dxa"/>
            <w:vAlign w:val="center"/>
            <w:hideMark/>
          </w:tcPr>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xml:space="preserve">Adafruit_MPU6050 </w:t>
            </w:r>
            <w:proofErr w:type="spellStart"/>
            <w:r w:rsidRPr="00351E47">
              <w:rPr>
                <w:rFonts w:ascii="inherit" w:eastAsia="Times New Roman" w:hAnsi="inherit" w:cs="Times New Roman"/>
                <w:color w:val="000000"/>
                <w:sz w:val="24"/>
                <w:szCs w:val="24"/>
              </w:rPr>
              <w:t>mpu</w:t>
            </w:r>
            <w:proofErr w:type="spellEnd"/>
            <w:r w:rsidRPr="00351E47">
              <w:rPr>
                <w:rFonts w:ascii="inherit" w:eastAsia="Times New Roman" w:hAnsi="inherit" w:cs="Times New Roman"/>
                <w:color w:val="000000"/>
                <w:sz w:val="24"/>
                <w:szCs w:val="24"/>
              </w:rPr>
              <w:t>;</w:t>
            </w:r>
          </w:p>
        </w:tc>
      </w:tr>
    </w:tbl>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This line creates an instance of the Adafruit_MPU6050 class called “</w:t>
      </w:r>
      <w:proofErr w:type="spellStart"/>
      <w:r w:rsidRPr="00351E47">
        <w:rPr>
          <w:rFonts w:ascii="Georgia" w:eastAsia="Times New Roman" w:hAnsi="Georgia" w:cs="Segoe UI"/>
          <w:color w:val="2C2F34"/>
          <w:sz w:val="20"/>
          <w:szCs w:val="20"/>
          <w:bdr w:val="none" w:sz="0" w:space="0" w:color="auto" w:frame="1"/>
        </w:rPr>
        <w:t>mpu</w:t>
      </w:r>
      <w:proofErr w:type="spellEnd"/>
      <w:r w:rsidRPr="00351E47">
        <w:rPr>
          <w:rFonts w:ascii="Georgia" w:eastAsia="Times New Roman" w:hAnsi="Georgia" w:cs="Segoe UI"/>
          <w:color w:val="2C2F34"/>
          <w:sz w:val="20"/>
          <w:szCs w:val="20"/>
          <w:bdr w:val="none" w:sz="0" w:space="0" w:color="auto" w:frame="1"/>
        </w:rPr>
        <w:t>”. This will be used to communicate with the sensor.</w:t>
      </w:r>
    </w:p>
    <w:tbl>
      <w:tblPr>
        <w:tblW w:w="0" w:type="auto"/>
        <w:tblCellSpacing w:w="15" w:type="dxa"/>
        <w:tblInd w:w="-294" w:type="dxa"/>
        <w:tblCellMar>
          <w:top w:w="15" w:type="dxa"/>
          <w:left w:w="15" w:type="dxa"/>
          <w:bottom w:w="15" w:type="dxa"/>
          <w:right w:w="15" w:type="dxa"/>
        </w:tblCellMar>
        <w:tblLook w:val="04A0"/>
      </w:tblPr>
      <w:tblGrid>
        <w:gridCol w:w="315"/>
        <w:gridCol w:w="7947"/>
      </w:tblGrid>
      <w:tr w:rsidR="00351E47" w:rsidRPr="00351E47" w:rsidTr="00351E47">
        <w:trPr>
          <w:tblCellSpacing w:w="15" w:type="dxa"/>
        </w:trPr>
        <w:tc>
          <w:tcPr>
            <w:tcW w:w="0" w:type="auto"/>
            <w:vAlign w:val="center"/>
            <w:hideMark/>
          </w:tcPr>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3</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4</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5</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6</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7</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8</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9</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10</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11</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12</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13</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14</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15</w:t>
            </w:r>
          </w:p>
        </w:tc>
        <w:tc>
          <w:tcPr>
            <w:tcW w:w="7902" w:type="dxa"/>
            <w:vAlign w:val="center"/>
            <w:hideMark/>
          </w:tcPr>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void setup()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Serial.begin</w:t>
            </w:r>
            <w:proofErr w:type="spellEnd"/>
            <w:r w:rsidRPr="00351E47">
              <w:rPr>
                <w:rFonts w:ascii="inherit" w:eastAsia="Times New Roman" w:hAnsi="inherit" w:cs="Times New Roman"/>
                <w:color w:val="000000"/>
                <w:sz w:val="24"/>
                <w:szCs w:val="24"/>
              </w:rPr>
              <w:t>(9600);</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while (!Serial);</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Wire.begin</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if (!</w:t>
            </w:r>
            <w:proofErr w:type="spellStart"/>
            <w:r w:rsidRPr="00351E47">
              <w:rPr>
                <w:rFonts w:ascii="inherit" w:eastAsia="Times New Roman" w:hAnsi="inherit" w:cs="Times New Roman"/>
                <w:color w:val="000000"/>
                <w:sz w:val="24"/>
                <w:szCs w:val="24"/>
              </w:rPr>
              <w:t>mpu.begin</w:t>
            </w:r>
            <w:proofErr w:type="spellEnd"/>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Serial.println</w:t>
            </w:r>
            <w:proofErr w:type="spellEnd"/>
            <w:r w:rsidRPr="00351E47">
              <w:rPr>
                <w:rFonts w:ascii="inherit" w:eastAsia="Times New Roman" w:hAnsi="inherit" w:cs="Times New Roman"/>
                <w:color w:val="000000"/>
                <w:sz w:val="24"/>
                <w:szCs w:val="24"/>
              </w:rPr>
              <w:t>("MPU6050 not found");</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while (1);</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mpu.setAccelerometerRange</w:t>
            </w:r>
            <w:proofErr w:type="spellEnd"/>
            <w:r w:rsidRPr="00351E47">
              <w:rPr>
                <w:rFonts w:ascii="inherit" w:eastAsia="Times New Roman" w:hAnsi="inherit" w:cs="Times New Roman"/>
                <w:color w:val="000000"/>
                <w:sz w:val="24"/>
                <w:szCs w:val="24"/>
              </w:rPr>
              <w:t>(MPU6050_RANGE_2_G);</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mpu.setGyroRange</w:t>
            </w:r>
            <w:proofErr w:type="spellEnd"/>
            <w:r w:rsidRPr="00351E47">
              <w:rPr>
                <w:rFonts w:ascii="inherit" w:eastAsia="Times New Roman" w:hAnsi="inherit" w:cs="Times New Roman"/>
                <w:color w:val="000000"/>
                <w:sz w:val="24"/>
                <w:szCs w:val="24"/>
              </w:rPr>
              <w:t>(MPU6050_RANGE_250_DEG);</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mpu.setFilterBandwidth</w:t>
            </w:r>
            <w:proofErr w:type="spellEnd"/>
            <w:r w:rsidRPr="00351E47">
              <w:rPr>
                <w:rFonts w:ascii="inherit" w:eastAsia="Times New Roman" w:hAnsi="inherit" w:cs="Times New Roman"/>
                <w:color w:val="000000"/>
                <w:sz w:val="24"/>
                <w:szCs w:val="24"/>
              </w:rPr>
              <w:t>(MPU6050_BAND_5_HZ);</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w:t>
            </w:r>
          </w:p>
        </w:tc>
      </w:tr>
    </w:tbl>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The setup function runs once when the program starts. The first line initializes serial communication with a baud rate of 9600. The “while (</w:t>
      </w:r>
      <w:proofErr w:type="gramStart"/>
      <w:r w:rsidRPr="00351E47">
        <w:rPr>
          <w:rFonts w:ascii="Georgia" w:eastAsia="Times New Roman" w:hAnsi="Georgia" w:cs="Segoe UI"/>
          <w:color w:val="2C2F34"/>
          <w:sz w:val="20"/>
          <w:szCs w:val="20"/>
          <w:bdr w:val="none" w:sz="0" w:space="0" w:color="auto" w:frame="1"/>
        </w:rPr>
        <w:t>!Serial</w:t>
      </w:r>
      <w:proofErr w:type="gramEnd"/>
      <w:r w:rsidRPr="00351E47">
        <w:rPr>
          <w:rFonts w:ascii="Georgia" w:eastAsia="Times New Roman" w:hAnsi="Georgia" w:cs="Segoe UI"/>
          <w:color w:val="2C2F34"/>
          <w:sz w:val="20"/>
          <w:szCs w:val="20"/>
          <w:bdr w:val="none" w:sz="0" w:space="0" w:color="auto" w:frame="1"/>
        </w:rPr>
        <w:t xml:space="preserve">);” line waits until a connection is established before continuing. This is useful when the </w:t>
      </w:r>
      <w:proofErr w:type="spellStart"/>
      <w:r w:rsidRPr="00351E47">
        <w:rPr>
          <w:rFonts w:ascii="Georgia" w:eastAsia="Times New Roman" w:hAnsi="Georgia" w:cs="Segoe UI"/>
          <w:color w:val="2C2F34"/>
          <w:sz w:val="20"/>
          <w:szCs w:val="20"/>
          <w:bdr w:val="none" w:sz="0" w:space="0" w:color="auto" w:frame="1"/>
        </w:rPr>
        <w:t>Arduino</w:t>
      </w:r>
      <w:proofErr w:type="spellEnd"/>
      <w:r w:rsidRPr="00351E47">
        <w:rPr>
          <w:rFonts w:ascii="Georgia" w:eastAsia="Times New Roman" w:hAnsi="Georgia" w:cs="Segoe UI"/>
          <w:color w:val="2C2F34"/>
          <w:sz w:val="20"/>
          <w:szCs w:val="20"/>
          <w:bdr w:val="none" w:sz="0" w:space="0" w:color="auto" w:frame="1"/>
        </w:rPr>
        <w:t xml:space="preserve"> board is connected to a computer for debugging.</w:t>
      </w:r>
    </w:p>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The next line, “</w:t>
      </w:r>
      <w:proofErr w:type="spellStart"/>
      <w:proofErr w:type="gramStart"/>
      <w:r w:rsidRPr="00351E47">
        <w:rPr>
          <w:rFonts w:ascii="Georgia" w:eastAsia="Times New Roman" w:hAnsi="Georgia" w:cs="Segoe UI"/>
          <w:color w:val="2C2F34"/>
          <w:sz w:val="20"/>
          <w:szCs w:val="20"/>
          <w:bdr w:val="none" w:sz="0" w:space="0" w:color="auto" w:frame="1"/>
        </w:rPr>
        <w:t>Wire.begin</w:t>
      </w:r>
      <w:proofErr w:type="spellEnd"/>
      <w:r w:rsidRPr="00351E47">
        <w:rPr>
          <w:rFonts w:ascii="Georgia" w:eastAsia="Times New Roman" w:hAnsi="Georgia" w:cs="Segoe UI"/>
          <w:color w:val="2C2F34"/>
          <w:sz w:val="20"/>
          <w:szCs w:val="20"/>
          <w:bdr w:val="none" w:sz="0" w:space="0" w:color="auto" w:frame="1"/>
        </w:rPr>
        <w:t>(</w:t>
      </w:r>
      <w:proofErr w:type="gramEnd"/>
      <w:r w:rsidRPr="00351E47">
        <w:rPr>
          <w:rFonts w:ascii="Georgia" w:eastAsia="Times New Roman" w:hAnsi="Georgia" w:cs="Segoe UI"/>
          <w:color w:val="2C2F34"/>
          <w:sz w:val="20"/>
          <w:szCs w:val="20"/>
          <w:bdr w:val="none" w:sz="0" w:space="0" w:color="auto" w:frame="1"/>
        </w:rPr>
        <w:t>)”, initializes the I2C bus. Then, the “if (</w:t>
      </w:r>
      <w:proofErr w:type="gramStart"/>
      <w:r w:rsidRPr="00351E47">
        <w:rPr>
          <w:rFonts w:ascii="Georgia" w:eastAsia="Times New Roman" w:hAnsi="Georgia" w:cs="Segoe UI"/>
          <w:color w:val="2C2F34"/>
          <w:sz w:val="20"/>
          <w:szCs w:val="20"/>
          <w:bdr w:val="none" w:sz="0" w:space="0" w:color="auto" w:frame="1"/>
        </w:rPr>
        <w:t>!</w:t>
      </w:r>
      <w:proofErr w:type="spellStart"/>
      <w:r w:rsidRPr="00351E47">
        <w:rPr>
          <w:rFonts w:ascii="Georgia" w:eastAsia="Times New Roman" w:hAnsi="Georgia" w:cs="Segoe UI"/>
          <w:color w:val="2C2F34"/>
          <w:sz w:val="20"/>
          <w:szCs w:val="20"/>
          <w:bdr w:val="none" w:sz="0" w:space="0" w:color="auto" w:frame="1"/>
        </w:rPr>
        <w:t>mpu.begin</w:t>
      </w:r>
      <w:proofErr w:type="spellEnd"/>
      <w:proofErr w:type="gramEnd"/>
      <w:r w:rsidRPr="00351E47">
        <w:rPr>
          <w:rFonts w:ascii="Georgia" w:eastAsia="Times New Roman" w:hAnsi="Georgia" w:cs="Segoe UI"/>
          <w:color w:val="2C2F34"/>
          <w:sz w:val="20"/>
          <w:szCs w:val="20"/>
          <w:bdr w:val="none" w:sz="0" w:space="0" w:color="auto" w:frame="1"/>
        </w:rPr>
        <w:t>())” statement checks if the MPU6050 sensor is detected on the I2C bus. If it is not detected, the program prints an error message and enters an infinite loop.</w:t>
      </w:r>
    </w:p>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The next three lines set the accelerometer and gyroscope ranges to 2g and 250 degrees per second (</w:t>
      </w:r>
      <w:proofErr w:type="spellStart"/>
      <w:r w:rsidRPr="00351E47">
        <w:rPr>
          <w:rFonts w:ascii="Georgia" w:eastAsia="Times New Roman" w:hAnsi="Georgia" w:cs="Segoe UI"/>
          <w:color w:val="2C2F34"/>
          <w:sz w:val="20"/>
          <w:szCs w:val="20"/>
          <w:bdr w:val="none" w:sz="0" w:space="0" w:color="auto" w:frame="1"/>
        </w:rPr>
        <w:t>dps</w:t>
      </w:r>
      <w:proofErr w:type="spellEnd"/>
      <w:r w:rsidRPr="00351E47">
        <w:rPr>
          <w:rFonts w:ascii="Georgia" w:eastAsia="Times New Roman" w:hAnsi="Georgia" w:cs="Segoe UI"/>
          <w:color w:val="2C2F34"/>
          <w:sz w:val="20"/>
          <w:szCs w:val="20"/>
          <w:bdr w:val="none" w:sz="0" w:space="0" w:color="auto" w:frame="1"/>
        </w:rPr>
        <w:t>), respectively. The filter bandwidth is also set to 5 Hz.</w:t>
      </w:r>
    </w:p>
    <w:tbl>
      <w:tblPr>
        <w:tblW w:w="0" w:type="auto"/>
        <w:tblCellSpacing w:w="15" w:type="dxa"/>
        <w:tblInd w:w="-294" w:type="dxa"/>
        <w:tblCellMar>
          <w:top w:w="15" w:type="dxa"/>
          <w:left w:w="15" w:type="dxa"/>
          <w:bottom w:w="15" w:type="dxa"/>
          <w:right w:w="15" w:type="dxa"/>
        </w:tblCellMar>
        <w:tblLook w:val="04A0"/>
      </w:tblPr>
      <w:tblGrid>
        <w:gridCol w:w="315"/>
        <w:gridCol w:w="7947"/>
      </w:tblGrid>
      <w:tr w:rsidR="00351E47" w:rsidRPr="00351E47" w:rsidTr="00351E47">
        <w:trPr>
          <w:tblCellSpacing w:w="15" w:type="dxa"/>
        </w:trPr>
        <w:tc>
          <w:tcPr>
            <w:tcW w:w="0" w:type="auto"/>
            <w:vAlign w:val="center"/>
            <w:hideMark/>
          </w:tcPr>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3</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4</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5</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6</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7</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8</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9</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10</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11</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12</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13</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14</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15</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16</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lastRenderedPageBreak/>
              <w:t>17</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18</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19</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20</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21</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22</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23</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24</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25</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26</w:t>
            </w:r>
          </w:p>
          <w:p w:rsidR="00351E47" w:rsidRPr="00351E47" w:rsidRDefault="00351E47" w:rsidP="00351E47">
            <w:pPr>
              <w:spacing w:after="0" w:line="240" w:lineRule="auto"/>
              <w:rPr>
                <w:rFonts w:ascii="inherit" w:eastAsia="Times New Roman" w:hAnsi="inherit" w:cs="Times New Roman"/>
                <w:sz w:val="24"/>
                <w:szCs w:val="24"/>
              </w:rPr>
            </w:pPr>
            <w:r w:rsidRPr="00351E47">
              <w:rPr>
                <w:rFonts w:ascii="inherit" w:eastAsia="Times New Roman" w:hAnsi="inherit" w:cs="Times New Roman"/>
                <w:sz w:val="24"/>
                <w:szCs w:val="24"/>
              </w:rPr>
              <w:t>27</w:t>
            </w:r>
          </w:p>
        </w:tc>
        <w:tc>
          <w:tcPr>
            <w:tcW w:w="7902" w:type="dxa"/>
            <w:vAlign w:val="center"/>
            <w:hideMark/>
          </w:tcPr>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lastRenderedPageBreak/>
              <w:t>void loop()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sensors_event_t</w:t>
            </w:r>
            <w:proofErr w:type="spellEnd"/>
            <w:r w:rsidRPr="00351E47">
              <w:rPr>
                <w:rFonts w:ascii="inherit" w:eastAsia="Times New Roman" w:hAnsi="inherit" w:cs="Times New Roman"/>
                <w:color w:val="000000"/>
                <w:sz w:val="24"/>
                <w:szCs w:val="24"/>
              </w:rPr>
              <w:t xml:space="preserve"> a, g, temp;</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mpu.getEvent</w:t>
            </w:r>
            <w:proofErr w:type="spellEnd"/>
            <w:r w:rsidRPr="00351E47">
              <w:rPr>
                <w:rFonts w:ascii="inherit" w:eastAsia="Times New Roman" w:hAnsi="inherit" w:cs="Times New Roman"/>
                <w:color w:val="000000"/>
                <w:sz w:val="24"/>
                <w:szCs w:val="24"/>
              </w:rPr>
              <w:t>(&amp;a, &amp;g, &amp;temp);</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("Acceleration X: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w:t>
            </w:r>
            <w:proofErr w:type="spellStart"/>
            <w:r w:rsidRPr="00351E47">
              <w:rPr>
                <w:rFonts w:ascii="inherit" w:eastAsia="Times New Roman" w:hAnsi="inherit" w:cs="Times New Roman"/>
                <w:color w:val="000000"/>
                <w:sz w:val="24"/>
                <w:szCs w:val="24"/>
              </w:rPr>
              <w:t>a.acceleration.x</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 Y: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w:t>
            </w:r>
            <w:proofErr w:type="spellStart"/>
            <w:r w:rsidRPr="00351E47">
              <w:rPr>
                <w:rFonts w:ascii="inherit" w:eastAsia="Times New Roman" w:hAnsi="inherit" w:cs="Times New Roman"/>
                <w:color w:val="000000"/>
                <w:sz w:val="24"/>
                <w:szCs w:val="24"/>
              </w:rPr>
              <w:t>a.acceleration.y</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 Z: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w:t>
            </w:r>
            <w:proofErr w:type="spellStart"/>
            <w:r w:rsidRPr="00351E47">
              <w:rPr>
                <w:rFonts w:ascii="inherit" w:eastAsia="Times New Roman" w:hAnsi="inherit" w:cs="Times New Roman"/>
                <w:color w:val="000000"/>
                <w:sz w:val="24"/>
                <w:szCs w:val="24"/>
              </w:rPr>
              <w:t>a.acceleration.z</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Serial.println</w:t>
            </w:r>
            <w:proofErr w:type="spellEnd"/>
            <w:r w:rsidRPr="00351E47">
              <w:rPr>
                <w:rFonts w:ascii="inherit" w:eastAsia="Times New Roman" w:hAnsi="inherit" w:cs="Times New Roman"/>
                <w:color w:val="000000"/>
                <w:sz w:val="24"/>
                <w:szCs w:val="24"/>
              </w:rPr>
              <w:t>(" m/s^2");</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("Rotation X: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w:t>
            </w:r>
            <w:proofErr w:type="spellStart"/>
            <w:r w:rsidRPr="00351E47">
              <w:rPr>
                <w:rFonts w:ascii="inherit" w:eastAsia="Times New Roman" w:hAnsi="inherit" w:cs="Times New Roman"/>
                <w:color w:val="000000"/>
                <w:sz w:val="24"/>
                <w:szCs w:val="24"/>
              </w:rPr>
              <w:t>g.gyro.x</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 Y: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w:t>
            </w:r>
            <w:proofErr w:type="spellStart"/>
            <w:r w:rsidRPr="00351E47">
              <w:rPr>
                <w:rFonts w:ascii="inherit" w:eastAsia="Times New Roman" w:hAnsi="inherit" w:cs="Times New Roman"/>
                <w:color w:val="000000"/>
                <w:sz w:val="24"/>
                <w:szCs w:val="24"/>
              </w:rPr>
              <w:t>g.gyro.y</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lastRenderedPageBreak/>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 Z: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w:t>
            </w:r>
            <w:proofErr w:type="spellStart"/>
            <w:r w:rsidRPr="00351E47">
              <w:rPr>
                <w:rFonts w:ascii="inherit" w:eastAsia="Times New Roman" w:hAnsi="inherit" w:cs="Times New Roman"/>
                <w:color w:val="000000"/>
                <w:sz w:val="24"/>
                <w:szCs w:val="24"/>
              </w:rPr>
              <w:t>g.gyro.z</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Serial.println</w:t>
            </w:r>
            <w:proofErr w:type="spellEnd"/>
            <w:r w:rsidRPr="00351E47">
              <w:rPr>
                <w:rFonts w:ascii="inherit" w:eastAsia="Times New Roman" w:hAnsi="inherit" w:cs="Times New Roman"/>
                <w:color w:val="000000"/>
                <w:sz w:val="24"/>
                <w:szCs w:val="24"/>
              </w:rPr>
              <w:t xml:space="preserve">(" </w:t>
            </w:r>
            <w:proofErr w:type="spellStart"/>
            <w:r w:rsidRPr="00351E47">
              <w:rPr>
                <w:rFonts w:ascii="inherit" w:eastAsia="Times New Roman" w:hAnsi="inherit" w:cs="Times New Roman"/>
                <w:color w:val="000000"/>
                <w:sz w:val="24"/>
                <w:szCs w:val="24"/>
              </w:rPr>
              <w:t>rad</w:t>
            </w:r>
            <w:proofErr w:type="spellEnd"/>
            <w:r w:rsidRPr="00351E47">
              <w:rPr>
                <w:rFonts w:ascii="inherit" w:eastAsia="Times New Roman" w:hAnsi="inherit" w:cs="Times New Roman"/>
                <w:color w:val="000000"/>
                <w:sz w:val="24"/>
                <w:szCs w:val="24"/>
              </w:rPr>
              <w:t>/s");</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("Temperature: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w:t>
            </w:r>
            <w:proofErr w:type="spellEnd"/>
            <w:r w:rsidRPr="00351E47">
              <w:rPr>
                <w:rFonts w:ascii="inherit" w:eastAsia="Times New Roman" w:hAnsi="inherit" w:cs="Times New Roman"/>
                <w:color w:val="000000"/>
                <w:sz w:val="24"/>
                <w:szCs w:val="24"/>
              </w:rPr>
              <w:t>(</w:t>
            </w:r>
            <w:proofErr w:type="spellStart"/>
            <w:r w:rsidRPr="00351E47">
              <w:rPr>
                <w:rFonts w:ascii="inherit" w:eastAsia="Times New Roman" w:hAnsi="inherit" w:cs="Times New Roman"/>
                <w:color w:val="000000"/>
                <w:sz w:val="24"/>
                <w:szCs w:val="24"/>
              </w:rPr>
              <w:t>temp.temperature</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Serial.println</w:t>
            </w:r>
            <w:proofErr w:type="spellEnd"/>
            <w:r w:rsidRPr="00351E47">
              <w:rPr>
                <w:rFonts w:ascii="inherit" w:eastAsia="Times New Roman" w:hAnsi="inherit" w:cs="Times New Roman"/>
                <w:color w:val="000000"/>
                <w:sz w:val="24"/>
                <w:szCs w:val="24"/>
              </w:rPr>
              <w:t xml:space="preserve">(" </w:t>
            </w:r>
            <w:proofErr w:type="spellStart"/>
            <w:r w:rsidRPr="00351E47">
              <w:rPr>
                <w:rFonts w:ascii="inherit" w:eastAsia="Times New Roman" w:hAnsi="inherit" w:cs="Times New Roman"/>
                <w:color w:val="000000"/>
                <w:sz w:val="24"/>
                <w:szCs w:val="24"/>
              </w:rPr>
              <w:t>degC</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w:t>
            </w:r>
            <w:proofErr w:type="spellStart"/>
            <w:r w:rsidRPr="00351E47">
              <w:rPr>
                <w:rFonts w:ascii="inherit" w:eastAsia="Times New Roman" w:hAnsi="inherit" w:cs="Times New Roman"/>
                <w:color w:val="000000"/>
                <w:sz w:val="24"/>
                <w:szCs w:val="24"/>
              </w:rPr>
              <w:t>Serial.println</w:t>
            </w:r>
            <w:proofErr w:type="spellEnd"/>
            <w:r w:rsidRPr="00351E47">
              <w:rPr>
                <w:rFonts w:ascii="inherit" w:eastAsia="Times New Roman" w:hAnsi="inherit" w:cs="Times New Roman"/>
                <w:color w:val="000000"/>
                <w:sz w:val="24"/>
                <w:szCs w:val="24"/>
              </w:rPr>
              <w:t>("");</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  delay(500);</w:t>
            </w:r>
          </w:p>
          <w:p w:rsidR="00351E47" w:rsidRPr="00351E47" w:rsidRDefault="00351E47" w:rsidP="00351E47">
            <w:pPr>
              <w:spacing w:after="0" w:line="240" w:lineRule="auto"/>
              <w:rPr>
                <w:rFonts w:ascii="inherit" w:eastAsia="Times New Roman" w:hAnsi="inherit" w:cs="Times New Roman"/>
                <w:color w:val="000000"/>
                <w:sz w:val="24"/>
                <w:szCs w:val="24"/>
              </w:rPr>
            </w:pPr>
            <w:r w:rsidRPr="00351E47">
              <w:rPr>
                <w:rFonts w:ascii="inherit" w:eastAsia="Times New Roman" w:hAnsi="inherit" w:cs="Times New Roman"/>
                <w:color w:val="000000"/>
                <w:sz w:val="24"/>
                <w:szCs w:val="24"/>
              </w:rPr>
              <w:t>}</w:t>
            </w:r>
          </w:p>
        </w:tc>
      </w:tr>
    </w:tbl>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lastRenderedPageBreak/>
        <w:t>The loop function runs repeatedly after the setup function has completed. In this function, three variables of type “</w:t>
      </w:r>
      <w:proofErr w:type="spellStart"/>
      <w:r w:rsidRPr="00351E47">
        <w:rPr>
          <w:rFonts w:ascii="Georgia" w:eastAsia="Times New Roman" w:hAnsi="Georgia" w:cs="Segoe UI"/>
          <w:color w:val="2C2F34"/>
          <w:sz w:val="20"/>
          <w:szCs w:val="20"/>
          <w:bdr w:val="none" w:sz="0" w:space="0" w:color="auto" w:frame="1"/>
        </w:rPr>
        <w:t>sensors_event_t</w:t>
      </w:r>
      <w:proofErr w:type="spellEnd"/>
      <w:r w:rsidRPr="00351E47">
        <w:rPr>
          <w:rFonts w:ascii="Georgia" w:eastAsia="Times New Roman" w:hAnsi="Georgia" w:cs="Segoe UI"/>
          <w:color w:val="2C2F34"/>
          <w:sz w:val="20"/>
          <w:szCs w:val="20"/>
          <w:bdr w:val="none" w:sz="0" w:space="0" w:color="auto" w:frame="1"/>
        </w:rPr>
        <w:t>” are created to hold the accelerometer, gyroscope, and temperature data from the MPU6050 sensor.</w:t>
      </w:r>
    </w:p>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The line “</w:t>
      </w:r>
      <w:proofErr w:type="spellStart"/>
      <w:proofErr w:type="gramStart"/>
      <w:r w:rsidRPr="00351E47">
        <w:rPr>
          <w:rFonts w:ascii="Georgia" w:eastAsia="Times New Roman" w:hAnsi="Georgia" w:cs="Segoe UI"/>
          <w:color w:val="2C2F34"/>
          <w:sz w:val="20"/>
          <w:szCs w:val="20"/>
          <w:bdr w:val="none" w:sz="0" w:space="0" w:color="auto" w:frame="1"/>
        </w:rPr>
        <w:t>mpu.getEvent</w:t>
      </w:r>
      <w:proofErr w:type="spellEnd"/>
      <w:r w:rsidRPr="00351E47">
        <w:rPr>
          <w:rFonts w:ascii="Georgia" w:eastAsia="Times New Roman" w:hAnsi="Georgia" w:cs="Segoe UI"/>
          <w:color w:val="2C2F34"/>
          <w:sz w:val="20"/>
          <w:szCs w:val="20"/>
          <w:bdr w:val="none" w:sz="0" w:space="0" w:color="auto" w:frame="1"/>
        </w:rPr>
        <w:t>(</w:t>
      </w:r>
      <w:proofErr w:type="gramEnd"/>
      <w:r w:rsidRPr="00351E47">
        <w:rPr>
          <w:rFonts w:ascii="Georgia" w:eastAsia="Times New Roman" w:hAnsi="Georgia" w:cs="Segoe UI"/>
          <w:color w:val="2C2F34"/>
          <w:sz w:val="20"/>
          <w:szCs w:val="20"/>
          <w:bdr w:val="none" w:sz="0" w:space="0" w:color="auto" w:frame="1"/>
        </w:rPr>
        <w:t>&amp;a, &amp;g, &amp;temp)” reads the sensor data into the “a”, “g”, and “temp” variables. The “&amp;” symbol is used to pass the memory addresses of these variables to the “</w:t>
      </w:r>
      <w:proofErr w:type="spellStart"/>
      <w:r w:rsidRPr="00351E47">
        <w:rPr>
          <w:rFonts w:ascii="Georgia" w:eastAsia="Times New Roman" w:hAnsi="Georgia" w:cs="Segoe UI"/>
          <w:color w:val="2C2F34"/>
          <w:sz w:val="20"/>
          <w:szCs w:val="20"/>
          <w:bdr w:val="none" w:sz="0" w:space="0" w:color="auto" w:frame="1"/>
        </w:rPr>
        <w:t>getEvent</w:t>
      </w:r>
      <w:proofErr w:type="spellEnd"/>
      <w:r w:rsidRPr="00351E47">
        <w:rPr>
          <w:rFonts w:ascii="Georgia" w:eastAsia="Times New Roman" w:hAnsi="Georgia" w:cs="Segoe UI"/>
          <w:color w:val="2C2F34"/>
          <w:sz w:val="20"/>
          <w:szCs w:val="20"/>
          <w:bdr w:val="none" w:sz="0" w:space="0" w:color="auto" w:frame="1"/>
        </w:rPr>
        <w:t>” function.</w:t>
      </w:r>
    </w:p>
    <w:p w:rsidR="00351E47" w:rsidRPr="00351E47" w:rsidRDefault="00351E47" w:rsidP="00351E47">
      <w:pPr>
        <w:shd w:val="clear" w:color="auto" w:fill="FFFFFF"/>
        <w:spacing w:after="0" w:line="264" w:lineRule="atLeast"/>
        <w:jc w:val="both"/>
        <w:rPr>
          <w:rFonts w:ascii="Segoe UI" w:eastAsia="Times New Roman" w:hAnsi="Segoe UI" w:cs="Segoe UI"/>
          <w:color w:val="2C2F34"/>
          <w:sz w:val="15"/>
          <w:szCs w:val="15"/>
        </w:rPr>
      </w:pPr>
      <w:r w:rsidRPr="00351E47">
        <w:rPr>
          <w:rFonts w:ascii="Georgia" w:eastAsia="Times New Roman" w:hAnsi="Georgia" w:cs="Segoe UI"/>
          <w:color w:val="2C2F34"/>
          <w:sz w:val="20"/>
          <w:szCs w:val="20"/>
          <w:bdr w:val="none" w:sz="0" w:space="0" w:color="auto" w:frame="1"/>
        </w:rPr>
        <w:t>The next several lines print the sensor data to the serial monitor using the “</w:t>
      </w:r>
      <w:proofErr w:type="spellStart"/>
      <w:r w:rsidRPr="00351E47">
        <w:rPr>
          <w:rFonts w:ascii="Georgia" w:eastAsia="Times New Roman" w:hAnsi="Georgia" w:cs="Segoe UI"/>
          <w:color w:val="2C2F34"/>
          <w:sz w:val="20"/>
          <w:szCs w:val="20"/>
          <w:bdr w:val="none" w:sz="0" w:space="0" w:color="auto" w:frame="1"/>
        </w:rPr>
        <w:t>Serial.print</w:t>
      </w:r>
      <w:proofErr w:type="spellEnd"/>
      <w:r w:rsidRPr="00351E47">
        <w:rPr>
          <w:rFonts w:ascii="Georgia" w:eastAsia="Times New Roman" w:hAnsi="Georgia" w:cs="Segoe UI"/>
          <w:color w:val="2C2F34"/>
          <w:sz w:val="20"/>
          <w:szCs w:val="20"/>
          <w:bdr w:val="none" w:sz="0" w:space="0" w:color="auto" w:frame="1"/>
        </w:rPr>
        <w:t>” function. The “</w:t>
      </w:r>
      <w:proofErr w:type="spellStart"/>
      <w:r w:rsidRPr="00351E47">
        <w:rPr>
          <w:rFonts w:ascii="Georgia" w:eastAsia="Times New Roman" w:hAnsi="Georgia" w:cs="Segoe UI"/>
          <w:color w:val="2C2F34"/>
          <w:sz w:val="20"/>
          <w:szCs w:val="20"/>
          <w:bdr w:val="none" w:sz="0" w:space="0" w:color="auto" w:frame="1"/>
        </w:rPr>
        <w:t>println</w:t>
      </w:r>
      <w:proofErr w:type="spellEnd"/>
      <w:r w:rsidRPr="00351E47">
        <w:rPr>
          <w:rFonts w:ascii="Georgia" w:eastAsia="Times New Roman" w:hAnsi="Georgia" w:cs="Segoe UI"/>
          <w:color w:val="2C2F34"/>
          <w:sz w:val="20"/>
          <w:szCs w:val="20"/>
          <w:bdr w:val="none" w:sz="0" w:space="0" w:color="auto" w:frame="1"/>
        </w:rPr>
        <w:t>” function is used to print a newline character at the end of each line. The delay function is used to pause for 500 milliseconds before</w:t>
      </w:r>
    </w:p>
    <w:p w:rsidR="00351E47" w:rsidRDefault="00351E47"/>
    <w:p w:rsidR="00D51EE6" w:rsidRDefault="00D51EE6"/>
    <w:p w:rsidR="00D51EE6" w:rsidRDefault="00D51EE6"/>
    <w:p w:rsidR="000E49BE" w:rsidRPr="008C1A8D" w:rsidRDefault="000E49BE" w:rsidP="000E49BE">
      <w:pPr>
        <w:spacing w:after="0" w:line="240" w:lineRule="auto"/>
        <w:rPr>
          <w:rFonts w:ascii="Times New Roman" w:eastAsia="Times New Roman" w:hAnsi="Times New Roman" w:cs="Times New Roman"/>
          <w:color w:val="FF0000"/>
          <w:sz w:val="24"/>
          <w:szCs w:val="24"/>
        </w:rPr>
      </w:pPr>
      <w:r w:rsidRPr="008C1A8D">
        <w:rPr>
          <w:rFonts w:ascii="Times New Roman" w:eastAsia="Times New Roman" w:hAnsi="Times New Roman" w:cs="Times New Roman"/>
          <w:color w:val="FF0000"/>
          <w:sz w:val="24"/>
          <w:szCs w:val="24"/>
        </w:rPr>
        <w:t>5.</w:t>
      </w:r>
      <w:r w:rsidR="008C1A8D" w:rsidRPr="008C1A8D">
        <w:rPr>
          <w:rFonts w:ascii="Times New Roman" w:eastAsia="Times New Roman" w:hAnsi="Times New Roman" w:cs="Times New Roman"/>
          <w:color w:val="FF0000"/>
          <w:sz w:val="24"/>
          <w:szCs w:val="24"/>
        </w:rPr>
        <w:t xml:space="preserve"> </w:t>
      </w:r>
      <w:r w:rsidRPr="008C1A8D">
        <w:rPr>
          <w:rFonts w:ascii="Times New Roman" w:eastAsia="Times New Roman" w:hAnsi="Times New Roman" w:cs="Times New Roman"/>
          <w:color w:val="FF0000"/>
          <w:sz w:val="24"/>
          <w:szCs w:val="24"/>
        </w:rPr>
        <w:t>I2C Device Scanning using ESP 32(Skilling)</w:t>
      </w:r>
    </w:p>
    <w:p w:rsidR="000E49BE" w:rsidRDefault="000E49BE" w:rsidP="000E49BE">
      <w:pPr>
        <w:spacing w:after="0" w:line="240" w:lineRule="auto"/>
        <w:rPr>
          <w:rFonts w:ascii="Times New Roman" w:eastAsia="Times New Roman" w:hAnsi="Times New Roman" w:cs="Times New Roman"/>
          <w:color w:val="000000"/>
          <w:sz w:val="24"/>
          <w:szCs w:val="24"/>
        </w:rPr>
      </w:pPr>
    </w:p>
    <w:p w:rsidR="000E49BE" w:rsidRPr="000E49BE" w:rsidRDefault="000E49BE" w:rsidP="000E49BE">
      <w:pPr>
        <w:shd w:val="clear" w:color="auto" w:fill="FFFFFF"/>
        <w:spacing w:after="360" w:line="240" w:lineRule="auto"/>
        <w:rPr>
          <w:rFonts w:ascii="Arial" w:eastAsia="Times New Roman" w:hAnsi="Arial" w:cs="Arial"/>
          <w:color w:val="3A3A3A"/>
          <w:sz w:val="17"/>
          <w:szCs w:val="17"/>
        </w:rPr>
      </w:pPr>
      <w:r w:rsidRPr="000E49BE">
        <w:rPr>
          <w:rFonts w:ascii="Arial" w:eastAsia="Times New Roman" w:hAnsi="Arial" w:cs="Arial"/>
          <w:color w:val="3A3A3A"/>
          <w:sz w:val="17"/>
          <w:szCs w:val="17"/>
        </w:rPr>
        <w:t>The connections between the four devices which we are using can be seen in the table below.</w:t>
      </w:r>
    </w:p>
    <w:tbl>
      <w:tblPr>
        <w:tblW w:w="7460"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2814"/>
        <w:gridCol w:w="2581"/>
        <w:gridCol w:w="2065"/>
      </w:tblGrid>
      <w:tr w:rsidR="008C1A8D" w:rsidRPr="000E49BE" w:rsidTr="008C1A8D">
        <w:tc>
          <w:tcPr>
            <w:tcW w:w="281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ESP32</w:t>
            </w:r>
          </w:p>
        </w:tc>
        <w:tc>
          <w:tcPr>
            <w:tcW w:w="2581"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BME280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MPU6050</w:t>
            </w:r>
          </w:p>
        </w:tc>
      </w:tr>
      <w:tr w:rsidR="008C1A8D" w:rsidRPr="000E49BE" w:rsidTr="008C1A8D">
        <w:tc>
          <w:tcPr>
            <w:tcW w:w="2814" w:type="dxa"/>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3.3V</w:t>
            </w:r>
          </w:p>
        </w:tc>
        <w:tc>
          <w:tcPr>
            <w:tcW w:w="2581" w:type="dxa"/>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VCC</w:t>
            </w:r>
          </w:p>
        </w:tc>
        <w:tc>
          <w:tcPr>
            <w:tcW w:w="0" w:type="auto"/>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VCC</w:t>
            </w:r>
          </w:p>
        </w:tc>
      </w:tr>
      <w:tr w:rsidR="008C1A8D" w:rsidRPr="000E49BE" w:rsidTr="008C1A8D">
        <w:tc>
          <w:tcPr>
            <w:tcW w:w="281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GPIO21(I2C SDA)</w:t>
            </w:r>
          </w:p>
        </w:tc>
        <w:tc>
          <w:tcPr>
            <w:tcW w:w="2581"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SDA</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SDA</w:t>
            </w:r>
          </w:p>
        </w:tc>
      </w:tr>
      <w:tr w:rsidR="008C1A8D" w:rsidRPr="000E49BE" w:rsidTr="008C1A8D">
        <w:trPr>
          <w:trHeight w:val="22"/>
        </w:trPr>
        <w:tc>
          <w:tcPr>
            <w:tcW w:w="2814" w:type="dxa"/>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GPIO22 (I2C SCL)</w:t>
            </w:r>
          </w:p>
        </w:tc>
        <w:tc>
          <w:tcPr>
            <w:tcW w:w="2581" w:type="dxa"/>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SCL</w:t>
            </w:r>
          </w:p>
        </w:tc>
        <w:tc>
          <w:tcPr>
            <w:tcW w:w="0" w:type="auto"/>
            <w:tcBorders>
              <w:top w:val="single" w:sz="4" w:space="0" w:color="auto"/>
              <w:left w:val="single" w:sz="4" w:space="0" w:color="auto"/>
              <w:bottom w:val="single" w:sz="4" w:space="0" w:color="auto"/>
              <w:right w:val="single" w:sz="4" w:space="0" w:color="auto"/>
            </w:tcBorders>
            <w:shd w:val="clear" w:color="auto" w:fill="F2F2F2"/>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SCL</w:t>
            </w:r>
          </w:p>
        </w:tc>
      </w:tr>
      <w:tr w:rsidR="008C1A8D" w:rsidRPr="000E49BE" w:rsidTr="008C1A8D">
        <w:tc>
          <w:tcPr>
            <w:tcW w:w="281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GND</w:t>
            </w:r>
          </w:p>
        </w:tc>
        <w:tc>
          <w:tcPr>
            <w:tcW w:w="2581"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GND</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8C1A8D" w:rsidRPr="000E49BE" w:rsidRDefault="008C1A8D" w:rsidP="000E49BE">
            <w:pPr>
              <w:spacing w:after="0" w:line="240" w:lineRule="auto"/>
              <w:rPr>
                <w:rFonts w:ascii="Times New Roman" w:eastAsia="Times New Roman" w:hAnsi="Times New Roman" w:cs="Times New Roman"/>
                <w:sz w:val="24"/>
                <w:szCs w:val="24"/>
              </w:rPr>
            </w:pPr>
            <w:r w:rsidRPr="000E49BE">
              <w:rPr>
                <w:rFonts w:ascii="Times New Roman" w:eastAsia="Times New Roman" w:hAnsi="Times New Roman" w:cs="Times New Roman"/>
                <w:sz w:val="24"/>
                <w:szCs w:val="24"/>
              </w:rPr>
              <w:t>GND</w:t>
            </w:r>
          </w:p>
        </w:tc>
      </w:tr>
    </w:tbl>
    <w:p w:rsidR="000E49BE" w:rsidRPr="000E49BE" w:rsidRDefault="000E49BE" w:rsidP="000E49BE">
      <w:pPr>
        <w:shd w:val="clear" w:color="auto" w:fill="FFFFFF"/>
        <w:spacing w:after="360" w:line="240" w:lineRule="auto"/>
        <w:rPr>
          <w:rFonts w:ascii="Arial" w:eastAsia="Times New Roman" w:hAnsi="Arial" w:cs="Arial"/>
          <w:color w:val="3A3A3A"/>
          <w:sz w:val="17"/>
          <w:szCs w:val="17"/>
        </w:rPr>
      </w:pPr>
      <w:r w:rsidRPr="000E49BE">
        <w:rPr>
          <w:rFonts w:ascii="Arial" w:eastAsia="Times New Roman" w:hAnsi="Arial" w:cs="Arial"/>
          <w:color w:val="3A3A3A"/>
          <w:sz w:val="17"/>
          <w:szCs w:val="17"/>
        </w:rPr>
        <w:t>We have used the same connections as specified in the table above.</w:t>
      </w:r>
    </w:p>
    <w:p w:rsidR="000E49BE" w:rsidRPr="000E49BE" w:rsidRDefault="000E49BE" w:rsidP="000E49BE">
      <w:pPr>
        <w:shd w:val="clear" w:color="auto" w:fill="FFFFFF"/>
        <w:spacing w:line="240" w:lineRule="auto"/>
        <w:rPr>
          <w:rFonts w:ascii="Arial" w:eastAsia="Times New Roman" w:hAnsi="Arial" w:cs="Arial"/>
          <w:color w:val="3A3A3A"/>
          <w:sz w:val="17"/>
          <w:szCs w:val="17"/>
        </w:rPr>
      </w:pPr>
      <w:r>
        <w:rPr>
          <w:rFonts w:ascii="Arial" w:eastAsia="Times New Roman" w:hAnsi="Arial" w:cs="Arial"/>
          <w:noProof/>
          <w:color w:val="3A3A3A"/>
          <w:sz w:val="17"/>
          <w:szCs w:val="17"/>
        </w:rPr>
        <w:lastRenderedPageBreak/>
        <w:drawing>
          <wp:inline distT="0" distB="0" distL="0" distR="0">
            <wp:extent cx="4437496" cy="2709801"/>
            <wp:effectExtent l="19050" t="0" r="115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4441544" cy="2712273"/>
                    </a:xfrm>
                    <a:prstGeom prst="rect">
                      <a:avLst/>
                    </a:prstGeom>
                    <a:noFill/>
                    <a:ln w="9525">
                      <a:noFill/>
                      <a:miter lim="800000"/>
                      <a:headEnd/>
                      <a:tailEnd/>
                    </a:ln>
                  </pic:spPr>
                </pic:pic>
              </a:graphicData>
            </a:graphic>
          </wp:inline>
        </w:drawing>
      </w:r>
    </w:p>
    <w:p w:rsidR="000E49BE" w:rsidRPr="000E49BE" w:rsidRDefault="000E49BE" w:rsidP="000E49BE">
      <w:pPr>
        <w:shd w:val="clear" w:color="auto" w:fill="FFFFFF"/>
        <w:spacing w:after="162" w:line="288" w:lineRule="atLeast"/>
        <w:outlineLvl w:val="2"/>
        <w:rPr>
          <w:rFonts w:ascii="Arial" w:eastAsia="Times New Roman" w:hAnsi="Arial" w:cs="Arial"/>
          <w:b/>
          <w:bCs/>
          <w:color w:val="0C0C0C"/>
          <w:sz w:val="25"/>
          <w:szCs w:val="25"/>
        </w:rPr>
      </w:pPr>
      <w:r w:rsidRPr="000E49BE">
        <w:rPr>
          <w:rFonts w:ascii="Arial" w:eastAsia="Times New Roman" w:hAnsi="Arial" w:cs="Arial"/>
          <w:b/>
          <w:bCs/>
          <w:color w:val="0C0C0C"/>
          <w:sz w:val="25"/>
          <w:szCs w:val="25"/>
        </w:rPr>
        <w:t xml:space="preserve">ESP32 I2C Scanner </w:t>
      </w:r>
      <w:proofErr w:type="spellStart"/>
      <w:r w:rsidRPr="000E49BE">
        <w:rPr>
          <w:rFonts w:ascii="Arial" w:eastAsia="Times New Roman" w:hAnsi="Arial" w:cs="Arial"/>
          <w:b/>
          <w:bCs/>
          <w:color w:val="0C0C0C"/>
          <w:sz w:val="25"/>
          <w:szCs w:val="25"/>
        </w:rPr>
        <w:t>Arduino</w:t>
      </w:r>
      <w:proofErr w:type="spellEnd"/>
      <w:r w:rsidRPr="000E49BE">
        <w:rPr>
          <w:rFonts w:ascii="Arial" w:eastAsia="Times New Roman" w:hAnsi="Arial" w:cs="Arial"/>
          <w:b/>
          <w:bCs/>
          <w:color w:val="0C0C0C"/>
          <w:sz w:val="25"/>
          <w:szCs w:val="25"/>
        </w:rPr>
        <w:t xml:space="preserve"> Sketch</w:t>
      </w:r>
    </w:p>
    <w:p w:rsidR="000E49BE" w:rsidRPr="000E49BE" w:rsidRDefault="000E49BE" w:rsidP="000E49BE">
      <w:pPr>
        <w:shd w:val="clear" w:color="auto" w:fill="FFFFFF"/>
        <w:spacing w:after="360" w:line="240" w:lineRule="auto"/>
        <w:rPr>
          <w:rFonts w:ascii="Arial" w:eastAsia="Times New Roman" w:hAnsi="Arial" w:cs="Arial"/>
          <w:b/>
          <w:bCs/>
          <w:color w:val="FFFFFF"/>
          <w:sz w:val="13"/>
          <w:szCs w:val="13"/>
        </w:rPr>
      </w:pPr>
      <w:r w:rsidRPr="000E49BE">
        <w:rPr>
          <w:rFonts w:ascii="Arial" w:eastAsia="Times New Roman" w:hAnsi="Arial" w:cs="Arial"/>
          <w:color w:val="3A3A3A"/>
          <w:sz w:val="17"/>
          <w:szCs w:val="17"/>
        </w:rPr>
        <w:t xml:space="preserve">Every I2C device has an address associated with it. The ESP32 uses this address to communicate with the slave via I2C </w:t>
      </w:r>
    </w:p>
    <w:p w:rsidR="000E49BE" w:rsidRPr="000E49BE" w:rsidRDefault="000E49BE" w:rsidP="000E49BE">
      <w:pPr>
        <w:shd w:val="clear" w:color="auto" w:fill="FFFFFF"/>
        <w:spacing w:after="360" w:line="240" w:lineRule="auto"/>
        <w:rPr>
          <w:rFonts w:ascii="Arial" w:eastAsia="Times New Roman" w:hAnsi="Arial" w:cs="Arial"/>
          <w:color w:val="3A3A3A"/>
          <w:sz w:val="17"/>
          <w:szCs w:val="17"/>
        </w:rPr>
      </w:pPr>
      <w:r w:rsidRPr="000E49BE">
        <w:rPr>
          <w:rFonts w:ascii="Arial" w:eastAsia="Times New Roman" w:hAnsi="Arial" w:cs="Arial"/>
          <w:color w:val="3A3A3A"/>
          <w:sz w:val="17"/>
          <w:szCs w:val="17"/>
        </w:rPr>
        <w:t>This code will scan for any I2C devices connected with ESP32 and will specify the number of devices with the address in the serial terminal.</w:t>
      </w:r>
    </w:p>
    <w:p w:rsidR="000E49BE" w:rsidRDefault="000E49BE" w:rsidP="000E49BE">
      <w:pPr>
        <w:spacing w:after="0" w:line="240" w:lineRule="auto"/>
        <w:rPr>
          <w:rFonts w:ascii="Times New Roman" w:eastAsia="Times New Roman" w:hAnsi="Times New Roman" w:cs="Times New Roman"/>
          <w:color w:val="000000"/>
          <w:sz w:val="24"/>
          <w:szCs w:val="24"/>
        </w:rPr>
      </w:pPr>
    </w:p>
    <w:p w:rsidR="000E49BE" w:rsidRDefault="000E49BE" w:rsidP="000E49BE">
      <w:pPr>
        <w:spacing w:after="0" w:line="240" w:lineRule="auto"/>
        <w:rPr>
          <w:rFonts w:ascii="Times New Roman" w:eastAsia="Times New Roman" w:hAnsi="Times New Roman" w:cs="Times New Roman"/>
          <w:color w:val="000000"/>
          <w:sz w:val="24"/>
          <w:szCs w:val="24"/>
        </w:rPr>
      </w:pPr>
    </w:p>
    <w:p w:rsidR="000E49BE" w:rsidRDefault="000E49BE" w:rsidP="000E49B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728E00"/>
          <w:sz w:val="14"/>
          <w:szCs w:val="14"/>
        </w:rPr>
        <w:t>#include</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005C5F"/>
          <w:sz w:val="14"/>
          <w:szCs w:val="14"/>
        </w:rPr>
        <w:t>&lt;</w:t>
      </w:r>
      <w:proofErr w:type="spellStart"/>
      <w:r w:rsidRPr="000E49BE">
        <w:rPr>
          <w:rFonts w:ascii="Consolas" w:eastAsia="Times New Roman" w:hAnsi="Consolas" w:cs="Times New Roman"/>
          <w:color w:val="005C5F"/>
          <w:sz w:val="14"/>
          <w:szCs w:val="14"/>
        </w:rPr>
        <w:t>Wire.h</w:t>
      </w:r>
      <w:proofErr w:type="spellEnd"/>
      <w:r w:rsidRPr="000E49BE">
        <w:rPr>
          <w:rFonts w:ascii="Consolas" w:eastAsia="Times New Roman" w:hAnsi="Consolas" w:cs="Times New Roman"/>
          <w:color w:val="005C5F"/>
          <w:sz w:val="14"/>
          <w:szCs w:val="14"/>
        </w:rPr>
        <w:t>&gt;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proofErr w:type="gramStart"/>
      <w:r w:rsidRPr="000E49BE">
        <w:rPr>
          <w:rFonts w:ascii="Consolas" w:eastAsia="Times New Roman" w:hAnsi="Consolas" w:cs="Times New Roman"/>
          <w:color w:val="00979D"/>
          <w:sz w:val="14"/>
          <w:szCs w:val="14"/>
        </w:rPr>
        <w:t>void</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D35400"/>
          <w:sz w:val="14"/>
          <w:szCs w:val="14"/>
        </w:rPr>
        <w:t>setup</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Wire</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begin</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begin</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115200</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println</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"\nI2C Scanner"</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4E5B61"/>
          <w:sz w:val="14"/>
          <w:szCs w:val="14"/>
        </w:rPr>
        <w:t>byte</w:t>
      </w:r>
      <w:proofErr w:type="gramEnd"/>
      <w:r w:rsidRPr="000E49BE">
        <w:rPr>
          <w:rFonts w:ascii="Consolas" w:eastAsia="Times New Roman" w:hAnsi="Consolas" w:cs="Times New Roman"/>
          <w:color w:val="4E5B61"/>
          <w:sz w:val="14"/>
          <w:szCs w:val="14"/>
        </w:rPr>
        <w:t xml:space="preserve"> error, address;</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00979D"/>
          <w:sz w:val="14"/>
          <w:szCs w:val="14"/>
        </w:rPr>
        <w:t>int</w:t>
      </w:r>
      <w:proofErr w:type="spellEnd"/>
      <w:proofErr w:type="gramEnd"/>
      <w:r w:rsidRPr="000E49BE">
        <w:rPr>
          <w:rFonts w:ascii="Consolas" w:eastAsia="Times New Roman" w:hAnsi="Consolas" w:cs="Times New Roman"/>
          <w:color w:val="4E5B61"/>
          <w:sz w:val="14"/>
          <w:szCs w:val="14"/>
        </w:rPr>
        <w:t xml:space="preserve"> </w:t>
      </w:r>
      <w:proofErr w:type="spellStart"/>
      <w:r w:rsidRPr="000E49BE">
        <w:rPr>
          <w:rFonts w:ascii="Consolas" w:eastAsia="Times New Roman" w:hAnsi="Consolas" w:cs="Times New Roman"/>
          <w:color w:val="4E5B61"/>
          <w:sz w:val="14"/>
          <w:szCs w:val="14"/>
        </w:rPr>
        <w:t>nDevices</w:t>
      </w:r>
      <w:proofErr w:type="spellEnd"/>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println</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"Scanning..."</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4E5B61"/>
          <w:sz w:val="14"/>
          <w:szCs w:val="14"/>
        </w:rPr>
        <w:t>nDevices</w:t>
      </w:r>
      <w:proofErr w:type="spellEnd"/>
      <w:proofErr w:type="gramEnd"/>
      <w:r w:rsidRPr="000E49BE">
        <w:rPr>
          <w:rFonts w:ascii="Consolas" w:eastAsia="Times New Roman" w:hAnsi="Consolas" w:cs="Times New Roman"/>
          <w:color w:val="4E5B61"/>
          <w:sz w:val="14"/>
          <w:szCs w:val="14"/>
        </w:rPr>
        <w:t xml:space="preserve"> = </w:t>
      </w:r>
      <w:r w:rsidRPr="000E49BE">
        <w:rPr>
          <w:rFonts w:ascii="Consolas" w:eastAsia="Times New Roman" w:hAnsi="Consolas" w:cs="Times New Roman"/>
          <w:color w:val="005C5F"/>
          <w:sz w:val="14"/>
          <w:szCs w:val="14"/>
        </w:rPr>
        <w:t>0</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728E00"/>
          <w:sz w:val="14"/>
          <w:szCs w:val="14"/>
        </w:rPr>
        <w:t>for</w:t>
      </w:r>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4E5B61"/>
          <w:sz w:val="14"/>
          <w:szCs w:val="14"/>
        </w:rPr>
        <w:t xml:space="preserve">address = </w:t>
      </w:r>
      <w:r w:rsidRPr="000E49BE">
        <w:rPr>
          <w:rFonts w:ascii="Consolas" w:eastAsia="Times New Roman" w:hAnsi="Consolas" w:cs="Times New Roman"/>
          <w:color w:val="005C5F"/>
          <w:sz w:val="14"/>
          <w:szCs w:val="14"/>
        </w:rPr>
        <w:t>1</w:t>
      </w:r>
      <w:r w:rsidRPr="000E49BE">
        <w:rPr>
          <w:rFonts w:ascii="Consolas" w:eastAsia="Times New Roman" w:hAnsi="Consolas" w:cs="Times New Roman"/>
          <w:color w:val="4E5B61"/>
          <w:sz w:val="14"/>
          <w:szCs w:val="14"/>
        </w:rPr>
        <w:t xml:space="preserve">; address &lt; </w:t>
      </w:r>
      <w:r w:rsidRPr="000E49BE">
        <w:rPr>
          <w:rFonts w:ascii="Consolas" w:eastAsia="Times New Roman" w:hAnsi="Consolas" w:cs="Times New Roman"/>
          <w:color w:val="005C5F"/>
          <w:sz w:val="14"/>
          <w:szCs w:val="14"/>
        </w:rPr>
        <w:t>127</w:t>
      </w:r>
      <w:r w:rsidRPr="000E49BE">
        <w:rPr>
          <w:rFonts w:ascii="Consolas" w:eastAsia="Times New Roman" w:hAnsi="Consolas" w:cs="Times New Roman"/>
          <w:color w:val="4E5B61"/>
          <w:sz w:val="14"/>
          <w:szCs w:val="14"/>
        </w:rPr>
        <w:t xml:space="preserve">; address++ </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Wire</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beginTransmission</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4E5B61"/>
          <w:sz w:val="14"/>
          <w:szCs w:val="14"/>
        </w:rPr>
        <w:t>address</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4E5B61"/>
          <w:sz w:val="14"/>
          <w:szCs w:val="14"/>
        </w:rPr>
        <w:t>error</w:t>
      </w:r>
      <w:proofErr w:type="gramEnd"/>
      <w:r w:rsidRPr="000E49BE">
        <w:rPr>
          <w:rFonts w:ascii="Consolas" w:eastAsia="Times New Roman" w:hAnsi="Consolas" w:cs="Times New Roman"/>
          <w:color w:val="4E5B61"/>
          <w:sz w:val="14"/>
          <w:szCs w:val="14"/>
        </w:rPr>
        <w:t xml:space="preserve"> = </w:t>
      </w:r>
      <w:proofErr w:type="spellStart"/>
      <w:r w:rsidRPr="000E49BE">
        <w:rPr>
          <w:rFonts w:ascii="Consolas" w:eastAsia="Times New Roman" w:hAnsi="Consolas" w:cs="Times New Roman"/>
          <w:color w:val="D35400"/>
          <w:sz w:val="14"/>
          <w:szCs w:val="14"/>
        </w:rPr>
        <w:t>Wire</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endTransmission</w:t>
      </w:r>
      <w:proofErr w:type="spellEnd"/>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728E00"/>
          <w:sz w:val="14"/>
          <w:szCs w:val="14"/>
        </w:rPr>
        <w:t>if</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error == </w:t>
      </w:r>
      <w:r w:rsidRPr="000E49BE">
        <w:rPr>
          <w:rFonts w:ascii="Consolas" w:eastAsia="Times New Roman" w:hAnsi="Consolas" w:cs="Times New Roman"/>
          <w:color w:val="005C5F"/>
          <w:sz w:val="14"/>
          <w:szCs w:val="14"/>
        </w:rPr>
        <w:t>0</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"I2C device found at address 0x"</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728E00"/>
          <w:sz w:val="14"/>
          <w:szCs w:val="14"/>
        </w:rPr>
        <w:t>if</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address&lt;</w:t>
      </w:r>
      <w:r w:rsidRPr="000E49BE">
        <w:rPr>
          <w:rFonts w:ascii="Consolas" w:eastAsia="Times New Roman" w:hAnsi="Consolas" w:cs="Times New Roman"/>
          <w:color w:val="005C5F"/>
          <w:sz w:val="14"/>
          <w:szCs w:val="14"/>
        </w:rPr>
        <w:t>16</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"0"</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println</w:t>
      </w:r>
      <w:proofErr w:type="spellEnd"/>
      <w:r w:rsidRPr="000E49BE">
        <w:rPr>
          <w:rFonts w:ascii="Consolas" w:eastAsia="Times New Roman" w:hAnsi="Consolas" w:cs="Times New Roman"/>
          <w:color w:val="434F54"/>
          <w:sz w:val="14"/>
          <w:szCs w:val="14"/>
        </w:rPr>
        <w:t>(</w:t>
      </w:r>
      <w:proofErr w:type="spellStart"/>
      <w:proofErr w:type="gramEnd"/>
      <w:r w:rsidRPr="000E49BE">
        <w:rPr>
          <w:rFonts w:ascii="Consolas" w:eastAsia="Times New Roman" w:hAnsi="Consolas" w:cs="Times New Roman"/>
          <w:color w:val="4E5B61"/>
          <w:sz w:val="14"/>
          <w:szCs w:val="14"/>
        </w:rPr>
        <w:t>address,HEX</w:t>
      </w:r>
      <w:proofErr w:type="spellEnd"/>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4E5B61"/>
          <w:sz w:val="14"/>
          <w:szCs w:val="14"/>
        </w:rPr>
        <w:t>nDevices</w:t>
      </w:r>
      <w:proofErr w:type="spellEnd"/>
      <w:proofErr w:type="gramEnd"/>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728E00"/>
          <w:sz w:val="14"/>
          <w:szCs w:val="14"/>
        </w:rPr>
        <w:t>else</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728E00"/>
          <w:sz w:val="14"/>
          <w:szCs w:val="14"/>
        </w:rPr>
        <w:t>if</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error==</w:t>
      </w:r>
      <w:r w:rsidRPr="000E49BE">
        <w:rPr>
          <w:rFonts w:ascii="Consolas" w:eastAsia="Times New Roman" w:hAnsi="Consolas" w:cs="Times New Roman"/>
          <w:color w:val="005C5F"/>
          <w:sz w:val="14"/>
          <w:szCs w:val="14"/>
        </w:rPr>
        <w:t>4</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"Unknown error at address 0x"</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728E00"/>
          <w:sz w:val="14"/>
          <w:szCs w:val="14"/>
        </w:rPr>
        <w:t>if</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address&lt;</w:t>
      </w:r>
      <w:r w:rsidRPr="000E49BE">
        <w:rPr>
          <w:rFonts w:ascii="Consolas" w:eastAsia="Times New Roman" w:hAnsi="Consolas" w:cs="Times New Roman"/>
          <w:color w:val="005C5F"/>
          <w:sz w:val="14"/>
          <w:szCs w:val="14"/>
        </w:rPr>
        <w:t>16</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"0"</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println</w:t>
      </w:r>
      <w:proofErr w:type="spellEnd"/>
      <w:r w:rsidRPr="000E49BE">
        <w:rPr>
          <w:rFonts w:ascii="Consolas" w:eastAsia="Times New Roman" w:hAnsi="Consolas" w:cs="Times New Roman"/>
          <w:color w:val="434F54"/>
          <w:sz w:val="14"/>
          <w:szCs w:val="14"/>
        </w:rPr>
        <w:t>(</w:t>
      </w:r>
      <w:proofErr w:type="spellStart"/>
      <w:proofErr w:type="gramEnd"/>
      <w:r w:rsidRPr="000E49BE">
        <w:rPr>
          <w:rFonts w:ascii="Consolas" w:eastAsia="Times New Roman" w:hAnsi="Consolas" w:cs="Times New Roman"/>
          <w:color w:val="4E5B61"/>
          <w:sz w:val="14"/>
          <w:szCs w:val="14"/>
        </w:rPr>
        <w:t>address,HEX</w:t>
      </w:r>
      <w:proofErr w:type="spellEnd"/>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728E00"/>
          <w:sz w:val="14"/>
          <w:szCs w:val="14"/>
        </w:rPr>
        <w:t>if</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roofErr w:type="spellStart"/>
      <w:r w:rsidRPr="000E49BE">
        <w:rPr>
          <w:rFonts w:ascii="Consolas" w:eastAsia="Times New Roman" w:hAnsi="Consolas" w:cs="Times New Roman"/>
          <w:color w:val="4E5B61"/>
          <w:sz w:val="14"/>
          <w:szCs w:val="14"/>
        </w:rPr>
        <w:t>nDevices</w:t>
      </w:r>
      <w:proofErr w:type="spellEnd"/>
      <w:r w:rsidRPr="000E49BE">
        <w:rPr>
          <w:rFonts w:ascii="Consolas" w:eastAsia="Times New Roman" w:hAnsi="Consolas" w:cs="Times New Roman"/>
          <w:color w:val="4E5B61"/>
          <w:sz w:val="14"/>
          <w:szCs w:val="14"/>
        </w:rPr>
        <w:t xml:space="preserve"> == </w:t>
      </w:r>
      <w:r w:rsidRPr="000E49BE">
        <w:rPr>
          <w:rFonts w:ascii="Consolas" w:eastAsia="Times New Roman" w:hAnsi="Consolas" w:cs="Times New Roman"/>
          <w:color w:val="005C5F"/>
          <w:sz w:val="14"/>
          <w:szCs w:val="14"/>
        </w:rPr>
        <w:t>0</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lastRenderedPageBreak/>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println</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"No I2C devices found\n"</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728E00"/>
          <w:sz w:val="14"/>
          <w:szCs w:val="14"/>
        </w:rPr>
        <w:t>else</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println</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"done\n"</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gramStart"/>
      <w:r w:rsidRPr="000E49BE">
        <w:rPr>
          <w:rFonts w:ascii="Consolas" w:eastAsia="Times New Roman" w:hAnsi="Consolas" w:cs="Times New Roman"/>
          <w:color w:val="D35400"/>
          <w:sz w:val="14"/>
          <w:szCs w:val="14"/>
        </w:rPr>
        <w:t>delay</w:t>
      </w:r>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5000</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w:t>
      </w:r>
      <w:proofErr w:type="spellEnd"/>
      <w:r w:rsidRPr="000E49BE">
        <w:rPr>
          <w:rFonts w:ascii="Consolas" w:eastAsia="Times New Roman" w:hAnsi="Consolas" w:cs="Times New Roman"/>
          <w:color w:val="434F54"/>
          <w:sz w:val="14"/>
          <w:szCs w:val="14"/>
        </w:rPr>
        <w:t>(</w:t>
      </w:r>
      <w:proofErr w:type="gramEnd"/>
      <w:r w:rsidRPr="000E49BE">
        <w:rPr>
          <w:rFonts w:ascii="Consolas" w:eastAsia="Times New Roman" w:hAnsi="Consolas" w:cs="Times New Roman"/>
          <w:color w:val="005C5F"/>
          <w:sz w:val="14"/>
          <w:szCs w:val="14"/>
        </w:rPr>
        <w:t>"i2c devices found:"</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roofErr w:type="spellStart"/>
      <w:proofErr w:type="gramStart"/>
      <w:r w:rsidRPr="000E49BE">
        <w:rPr>
          <w:rFonts w:ascii="Consolas" w:eastAsia="Times New Roman" w:hAnsi="Consolas" w:cs="Times New Roman"/>
          <w:color w:val="D35400"/>
          <w:sz w:val="14"/>
          <w:szCs w:val="14"/>
        </w:rPr>
        <w:t>Serial</w:t>
      </w:r>
      <w:r w:rsidRPr="000E49BE">
        <w:rPr>
          <w:rFonts w:ascii="Consolas" w:eastAsia="Times New Roman" w:hAnsi="Consolas" w:cs="Times New Roman"/>
          <w:color w:val="4E5B61"/>
          <w:sz w:val="14"/>
          <w:szCs w:val="14"/>
        </w:rPr>
        <w:t>.</w:t>
      </w:r>
      <w:r w:rsidRPr="000E49BE">
        <w:rPr>
          <w:rFonts w:ascii="Consolas" w:eastAsia="Times New Roman" w:hAnsi="Consolas" w:cs="Times New Roman"/>
          <w:color w:val="D35400"/>
          <w:sz w:val="14"/>
          <w:szCs w:val="14"/>
        </w:rPr>
        <w:t>println</w:t>
      </w:r>
      <w:proofErr w:type="spellEnd"/>
      <w:r w:rsidRPr="000E49BE">
        <w:rPr>
          <w:rFonts w:ascii="Consolas" w:eastAsia="Times New Roman" w:hAnsi="Consolas" w:cs="Times New Roman"/>
          <w:color w:val="434F54"/>
          <w:sz w:val="14"/>
          <w:szCs w:val="14"/>
        </w:rPr>
        <w:t>(</w:t>
      </w:r>
      <w:proofErr w:type="spellStart"/>
      <w:proofErr w:type="gramEnd"/>
      <w:r w:rsidRPr="000E49BE">
        <w:rPr>
          <w:rFonts w:ascii="Consolas" w:eastAsia="Times New Roman" w:hAnsi="Consolas" w:cs="Times New Roman"/>
          <w:color w:val="4E5B61"/>
          <w:sz w:val="14"/>
          <w:szCs w:val="14"/>
        </w:rPr>
        <w:t>nDevices</w:t>
      </w:r>
      <w:proofErr w:type="spellEnd"/>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proofErr w:type="gramStart"/>
      <w:r w:rsidRPr="000E49BE">
        <w:rPr>
          <w:rFonts w:ascii="Consolas" w:eastAsia="Times New Roman" w:hAnsi="Consolas" w:cs="Times New Roman"/>
          <w:color w:val="00979D"/>
          <w:sz w:val="14"/>
          <w:szCs w:val="14"/>
        </w:rPr>
        <w:t>void</w:t>
      </w:r>
      <w:proofErr w:type="gramEnd"/>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D35400"/>
          <w:sz w:val="14"/>
          <w:szCs w:val="14"/>
        </w:rPr>
        <w:t>loop</w:t>
      </w:r>
      <w:r w:rsidRPr="000E49BE">
        <w:rPr>
          <w:rFonts w:ascii="Consolas" w:eastAsia="Times New Roman" w:hAnsi="Consolas" w:cs="Times New Roman"/>
          <w:color w:val="434F54"/>
          <w:sz w:val="14"/>
          <w:szCs w:val="14"/>
        </w:rPr>
        <w:t>()</w:t>
      </w:r>
      <w:r w:rsidRPr="000E49BE">
        <w:rPr>
          <w:rFonts w:ascii="Consolas" w:eastAsia="Times New Roman" w:hAnsi="Consolas" w:cs="Times New Roman"/>
          <w:color w:val="4E5B61"/>
          <w:sz w:val="14"/>
          <w:szCs w:val="14"/>
        </w:rPr>
        <w:t xml:space="preserve"> </w:t>
      </w:r>
      <w:r w:rsidRPr="000E49BE">
        <w:rPr>
          <w:rFonts w:ascii="Consolas" w:eastAsia="Times New Roman" w:hAnsi="Consolas" w:cs="Times New Roman"/>
          <w:color w:val="434F54"/>
          <w:sz w:val="14"/>
          <w:szCs w:val="14"/>
        </w:rPr>
        <w:t>{</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E5B61"/>
          <w:sz w:val="14"/>
          <w:szCs w:val="14"/>
        </w:rPr>
        <w:t xml:space="preserve">      </w:t>
      </w:r>
    </w:p>
    <w:p w:rsidR="000E49BE" w:rsidRPr="000E49BE" w:rsidRDefault="000E49BE" w:rsidP="000E49BE">
      <w:pPr>
        <w:shd w:val="clear" w:color="auto" w:fill="FFFFFF"/>
        <w:spacing w:after="0" w:line="193" w:lineRule="atLeast"/>
        <w:rPr>
          <w:rFonts w:ascii="Consolas" w:eastAsia="Times New Roman" w:hAnsi="Consolas" w:cs="Times New Roman"/>
          <w:color w:val="4E5B61"/>
          <w:sz w:val="14"/>
          <w:szCs w:val="14"/>
        </w:rPr>
      </w:pPr>
      <w:r w:rsidRPr="000E49BE">
        <w:rPr>
          <w:rFonts w:ascii="Consolas" w:eastAsia="Times New Roman" w:hAnsi="Consolas" w:cs="Times New Roman"/>
          <w:color w:val="434F54"/>
          <w:sz w:val="14"/>
          <w:szCs w:val="14"/>
        </w:rPr>
        <w:t>}</w:t>
      </w:r>
    </w:p>
    <w:p w:rsidR="000E49BE" w:rsidRPr="000E49BE" w:rsidRDefault="000E49BE" w:rsidP="000E49BE">
      <w:pPr>
        <w:spacing w:after="0" w:line="240" w:lineRule="auto"/>
        <w:rPr>
          <w:rFonts w:ascii="Times New Roman" w:eastAsia="Times New Roman" w:hAnsi="Times New Roman" w:cs="Times New Roman"/>
          <w:color w:val="000000"/>
          <w:sz w:val="24"/>
          <w:szCs w:val="24"/>
        </w:rPr>
      </w:pPr>
    </w:p>
    <w:p w:rsidR="00D51EE6" w:rsidRDefault="00D51EE6"/>
    <w:p w:rsidR="00D51EE6" w:rsidRDefault="00D51EE6"/>
    <w:p w:rsidR="00D51EE6" w:rsidRDefault="001838CE">
      <w:r>
        <w:t>Output:</w:t>
      </w:r>
    </w:p>
    <w:p w:rsidR="001838CE" w:rsidRDefault="001838CE" w:rsidP="001838CE">
      <w:pPr>
        <w:pStyle w:val="HTMLPreformatted"/>
        <w:shd w:val="clear" w:color="auto" w:fill="FFFFFF"/>
        <w:rPr>
          <w:color w:val="4E5B61"/>
        </w:rPr>
      </w:pPr>
      <w:proofErr w:type="spellStart"/>
      <w:proofErr w:type="gramStart"/>
      <w:r>
        <w:rPr>
          <w:color w:val="4E5B61"/>
        </w:rPr>
        <w:t>ets</w:t>
      </w:r>
      <w:proofErr w:type="spellEnd"/>
      <w:proofErr w:type="gramEnd"/>
      <w:r>
        <w:rPr>
          <w:color w:val="4E5B61"/>
        </w:rPr>
        <w:t xml:space="preserve"> Jun  8 2016 00:22:57</w:t>
      </w:r>
    </w:p>
    <w:p w:rsidR="001838CE" w:rsidRDefault="001838CE" w:rsidP="001838CE">
      <w:pPr>
        <w:pStyle w:val="HTMLPreformatted"/>
        <w:shd w:val="clear" w:color="auto" w:fill="FFFFFF"/>
        <w:rPr>
          <w:color w:val="4E5B61"/>
        </w:rPr>
      </w:pPr>
    </w:p>
    <w:p w:rsidR="001838CE" w:rsidRDefault="001838CE" w:rsidP="001838CE">
      <w:pPr>
        <w:pStyle w:val="HTMLPreformatted"/>
        <w:shd w:val="clear" w:color="auto" w:fill="FFFFFF"/>
        <w:rPr>
          <w:color w:val="4E5B61"/>
        </w:rPr>
      </w:pPr>
      <w:proofErr w:type="gramStart"/>
      <w:r>
        <w:rPr>
          <w:color w:val="4E5B61"/>
        </w:rPr>
        <w:t>rst:</w:t>
      </w:r>
      <w:proofErr w:type="gramEnd"/>
      <w:r>
        <w:rPr>
          <w:color w:val="4E5B61"/>
        </w:rPr>
        <w:t>0x1 (POWERON_RESET),boot:0x13 (SPI_FAST_FLASH_BOOT)</w:t>
      </w:r>
    </w:p>
    <w:p w:rsidR="001838CE" w:rsidRDefault="001838CE" w:rsidP="001838CE">
      <w:pPr>
        <w:pStyle w:val="HTMLPreformatted"/>
        <w:shd w:val="clear" w:color="auto" w:fill="FFFFFF"/>
        <w:rPr>
          <w:color w:val="4E5B61"/>
        </w:rPr>
      </w:pPr>
      <w:proofErr w:type="spellStart"/>
      <w:proofErr w:type="gramStart"/>
      <w:r>
        <w:rPr>
          <w:color w:val="4E5B61"/>
        </w:rPr>
        <w:t>configsip</w:t>
      </w:r>
      <w:proofErr w:type="spellEnd"/>
      <w:proofErr w:type="gramEnd"/>
      <w:r>
        <w:rPr>
          <w:color w:val="4E5B61"/>
        </w:rPr>
        <w:t>: 0, SPIWP:0xee</w:t>
      </w:r>
    </w:p>
    <w:p w:rsidR="001838CE" w:rsidRDefault="001838CE" w:rsidP="001838CE">
      <w:pPr>
        <w:pStyle w:val="HTMLPreformatted"/>
        <w:shd w:val="clear" w:color="auto" w:fill="FFFFFF"/>
        <w:rPr>
          <w:color w:val="4E5B61"/>
        </w:rPr>
      </w:pPr>
      <w:r>
        <w:rPr>
          <w:color w:val="4E5B61"/>
        </w:rPr>
        <w:t>clk_drv:0x00</w:t>
      </w:r>
      <w:proofErr w:type="gramStart"/>
      <w:r>
        <w:rPr>
          <w:color w:val="4E5B61"/>
        </w:rPr>
        <w:t>,q</w:t>
      </w:r>
      <w:proofErr w:type="gramEnd"/>
      <w:r>
        <w:rPr>
          <w:color w:val="4E5B61"/>
        </w:rPr>
        <w:t>_drv:0x00,d_drv:0x00,cs0_drv:0x00,hd_drv:0x00,wp_drv:0x00</w:t>
      </w:r>
    </w:p>
    <w:p w:rsidR="001838CE" w:rsidRDefault="001838CE" w:rsidP="001838CE">
      <w:pPr>
        <w:pStyle w:val="HTMLPreformatted"/>
        <w:shd w:val="clear" w:color="auto" w:fill="FFFFFF"/>
        <w:rPr>
          <w:color w:val="4E5B61"/>
        </w:rPr>
      </w:pPr>
      <w:proofErr w:type="spellStart"/>
      <w:proofErr w:type="gramStart"/>
      <w:r>
        <w:rPr>
          <w:color w:val="4E5B61"/>
        </w:rPr>
        <w:t>mode:</w:t>
      </w:r>
      <w:proofErr w:type="gramEnd"/>
      <w:r>
        <w:rPr>
          <w:color w:val="4E5B61"/>
        </w:rPr>
        <w:t>DIO</w:t>
      </w:r>
      <w:proofErr w:type="spellEnd"/>
      <w:r>
        <w:rPr>
          <w:color w:val="4E5B61"/>
        </w:rPr>
        <w:t>, clock div:1</w:t>
      </w:r>
    </w:p>
    <w:p w:rsidR="001838CE" w:rsidRDefault="001838CE" w:rsidP="001838CE">
      <w:pPr>
        <w:pStyle w:val="HTMLPreformatted"/>
        <w:shd w:val="clear" w:color="auto" w:fill="FFFFFF"/>
        <w:rPr>
          <w:color w:val="4E5B61"/>
        </w:rPr>
      </w:pPr>
      <w:proofErr w:type="gramStart"/>
      <w:r>
        <w:rPr>
          <w:color w:val="4E5B61"/>
        </w:rPr>
        <w:t>load:</w:t>
      </w:r>
      <w:proofErr w:type="gramEnd"/>
      <w:r>
        <w:rPr>
          <w:color w:val="4E5B61"/>
        </w:rPr>
        <w:t>0x3fff0030,len:1344</w:t>
      </w:r>
    </w:p>
    <w:p w:rsidR="001838CE" w:rsidRDefault="001838CE" w:rsidP="001838CE">
      <w:pPr>
        <w:pStyle w:val="HTMLPreformatted"/>
        <w:shd w:val="clear" w:color="auto" w:fill="FFFFFF"/>
        <w:rPr>
          <w:color w:val="4E5B61"/>
        </w:rPr>
      </w:pPr>
      <w:proofErr w:type="gramStart"/>
      <w:r>
        <w:rPr>
          <w:color w:val="4E5B61"/>
        </w:rPr>
        <w:t>load:</w:t>
      </w:r>
      <w:proofErr w:type="gramEnd"/>
      <w:r>
        <w:rPr>
          <w:color w:val="4E5B61"/>
        </w:rPr>
        <w:t>0x40078000,len:13964</w:t>
      </w:r>
    </w:p>
    <w:p w:rsidR="001838CE" w:rsidRDefault="001838CE" w:rsidP="001838CE">
      <w:pPr>
        <w:pStyle w:val="HTMLPreformatted"/>
        <w:shd w:val="clear" w:color="auto" w:fill="FFFFFF"/>
        <w:rPr>
          <w:color w:val="4E5B61"/>
        </w:rPr>
      </w:pPr>
      <w:proofErr w:type="gramStart"/>
      <w:r>
        <w:rPr>
          <w:color w:val="4E5B61"/>
        </w:rPr>
        <w:t>load:</w:t>
      </w:r>
      <w:proofErr w:type="gramEnd"/>
      <w:r>
        <w:rPr>
          <w:color w:val="4E5B61"/>
        </w:rPr>
        <w:t>0x40080400,len:3600</w:t>
      </w:r>
    </w:p>
    <w:p w:rsidR="001838CE" w:rsidRDefault="001838CE" w:rsidP="001838CE">
      <w:pPr>
        <w:pStyle w:val="HTMLPreformatted"/>
        <w:shd w:val="clear" w:color="auto" w:fill="FFFFFF"/>
        <w:rPr>
          <w:color w:val="4E5B61"/>
        </w:rPr>
      </w:pPr>
      <w:proofErr w:type="gramStart"/>
      <w:r>
        <w:rPr>
          <w:color w:val="4E5B61"/>
        </w:rPr>
        <w:t>entry</w:t>
      </w:r>
      <w:proofErr w:type="gramEnd"/>
      <w:r>
        <w:rPr>
          <w:color w:val="4E5B61"/>
        </w:rPr>
        <w:t xml:space="preserve"> 0x400805f0</w:t>
      </w:r>
    </w:p>
    <w:p w:rsidR="001838CE" w:rsidRDefault="001838CE" w:rsidP="001838CE">
      <w:pPr>
        <w:pStyle w:val="HTMLPreformatted"/>
        <w:shd w:val="clear" w:color="auto" w:fill="FFFFFF"/>
        <w:rPr>
          <w:color w:val="4E5B61"/>
        </w:rPr>
      </w:pPr>
    </w:p>
    <w:p w:rsidR="001838CE" w:rsidRPr="001838CE" w:rsidRDefault="001838CE" w:rsidP="001838CE">
      <w:pPr>
        <w:pStyle w:val="HTMLPreformatted"/>
        <w:shd w:val="clear" w:color="auto" w:fill="FFFFFF"/>
        <w:rPr>
          <w:color w:val="FF0000"/>
        </w:rPr>
      </w:pPr>
      <w:r w:rsidRPr="001838CE">
        <w:rPr>
          <w:color w:val="FF0000"/>
        </w:rPr>
        <w:t>I2C Scanner</w:t>
      </w:r>
    </w:p>
    <w:p w:rsidR="001838CE" w:rsidRPr="001838CE" w:rsidRDefault="001838CE" w:rsidP="001838CE">
      <w:pPr>
        <w:pStyle w:val="HTMLPreformatted"/>
        <w:shd w:val="clear" w:color="auto" w:fill="FFFFFF"/>
        <w:rPr>
          <w:color w:val="FF0000"/>
        </w:rPr>
      </w:pPr>
      <w:r w:rsidRPr="001838CE">
        <w:rPr>
          <w:color w:val="FF0000"/>
        </w:rPr>
        <w:t>Scanning...</w:t>
      </w:r>
    </w:p>
    <w:p w:rsidR="001838CE" w:rsidRPr="001838CE" w:rsidRDefault="001838CE" w:rsidP="001838CE">
      <w:pPr>
        <w:pStyle w:val="HTMLPreformatted"/>
        <w:shd w:val="clear" w:color="auto" w:fill="FFFFFF"/>
        <w:rPr>
          <w:color w:val="FF0000"/>
        </w:rPr>
      </w:pPr>
      <w:r w:rsidRPr="001838CE">
        <w:rPr>
          <w:color w:val="FF0000"/>
        </w:rPr>
        <w:t>I2C device found at address 0x68</w:t>
      </w:r>
    </w:p>
    <w:p w:rsidR="001838CE" w:rsidRPr="001838CE" w:rsidRDefault="001838CE" w:rsidP="001838CE">
      <w:pPr>
        <w:pStyle w:val="HTMLPreformatted"/>
        <w:shd w:val="clear" w:color="auto" w:fill="FFFFFF"/>
        <w:rPr>
          <w:color w:val="FF0000"/>
        </w:rPr>
      </w:pPr>
      <w:r w:rsidRPr="001838CE">
        <w:rPr>
          <w:color w:val="FF0000"/>
        </w:rPr>
        <w:t>I2C device found at address 0x76</w:t>
      </w:r>
    </w:p>
    <w:p w:rsidR="001838CE" w:rsidRPr="001838CE" w:rsidRDefault="001838CE" w:rsidP="001838CE">
      <w:pPr>
        <w:pStyle w:val="HTMLPreformatted"/>
        <w:shd w:val="clear" w:color="auto" w:fill="FFFFFF"/>
        <w:rPr>
          <w:color w:val="FF0000"/>
        </w:rPr>
      </w:pPr>
      <w:proofErr w:type="gramStart"/>
      <w:r w:rsidRPr="001838CE">
        <w:rPr>
          <w:color w:val="FF0000"/>
        </w:rPr>
        <w:t>done</w:t>
      </w:r>
      <w:proofErr w:type="gramEnd"/>
    </w:p>
    <w:p w:rsidR="001838CE" w:rsidRPr="001838CE" w:rsidRDefault="001838CE" w:rsidP="001838CE">
      <w:pPr>
        <w:pStyle w:val="HTMLPreformatted"/>
        <w:shd w:val="clear" w:color="auto" w:fill="FFFFFF"/>
        <w:rPr>
          <w:color w:val="FF0000"/>
        </w:rPr>
      </w:pPr>
    </w:p>
    <w:p w:rsidR="001838CE" w:rsidRPr="001838CE" w:rsidRDefault="001838CE" w:rsidP="001838CE">
      <w:pPr>
        <w:pStyle w:val="HTMLPreformatted"/>
        <w:shd w:val="clear" w:color="auto" w:fill="FFFFFF"/>
        <w:rPr>
          <w:color w:val="FF0000"/>
        </w:rPr>
      </w:pPr>
      <w:proofErr w:type="gramStart"/>
      <w:r w:rsidRPr="001838CE">
        <w:rPr>
          <w:color w:val="FF0000"/>
        </w:rPr>
        <w:t>i2c</w:t>
      </w:r>
      <w:proofErr w:type="gramEnd"/>
      <w:r w:rsidRPr="001838CE">
        <w:rPr>
          <w:color w:val="FF0000"/>
        </w:rPr>
        <w:t xml:space="preserve"> devices found:2</w:t>
      </w:r>
    </w:p>
    <w:p w:rsidR="001838CE" w:rsidRDefault="001838CE"/>
    <w:p w:rsidR="00D51EE6" w:rsidRDefault="00D51EE6"/>
    <w:sectPr w:rsidR="00D51E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D4519"/>
    <w:multiLevelType w:val="multilevel"/>
    <w:tmpl w:val="C160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F52C9"/>
    <w:multiLevelType w:val="multilevel"/>
    <w:tmpl w:val="51A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874168"/>
    <w:rsid w:val="000939C8"/>
    <w:rsid w:val="000E49BE"/>
    <w:rsid w:val="001838CE"/>
    <w:rsid w:val="00351E47"/>
    <w:rsid w:val="00874168"/>
    <w:rsid w:val="008C1A8D"/>
    <w:rsid w:val="00D51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3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1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9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9C8"/>
    <w:rPr>
      <w:rFonts w:ascii="Times New Roman" w:eastAsia="Times New Roman" w:hAnsi="Times New Roman" w:cs="Times New Roman"/>
      <w:b/>
      <w:bCs/>
      <w:sz w:val="27"/>
      <w:szCs w:val="27"/>
    </w:rPr>
  </w:style>
  <w:style w:type="character" w:styleId="Strong">
    <w:name w:val="Strong"/>
    <w:basedOn w:val="DefaultParagraphFont"/>
    <w:uiPriority w:val="22"/>
    <w:qFormat/>
    <w:rsid w:val="000939C8"/>
    <w:rPr>
      <w:b/>
      <w:bCs/>
    </w:rPr>
  </w:style>
  <w:style w:type="paragraph" w:styleId="NormalWeb">
    <w:name w:val="Normal (Web)"/>
    <w:basedOn w:val="Normal"/>
    <w:uiPriority w:val="99"/>
    <w:semiHidden/>
    <w:unhideWhenUsed/>
    <w:rsid w:val="000939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9C8"/>
    <w:rPr>
      <w:color w:val="0000FF"/>
      <w:u w:val="single"/>
    </w:rPr>
  </w:style>
  <w:style w:type="paragraph" w:styleId="BalloonText">
    <w:name w:val="Balloon Text"/>
    <w:basedOn w:val="Normal"/>
    <w:link w:val="BalloonTextChar"/>
    <w:uiPriority w:val="99"/>
    <w:semiHidden/>
    <w:unhideWhenUsed/>
    <w:rsid w:val="0009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C8"/>
    <w:rPr>
      <w:rFonts w:ascii="Tahoma" w:hAnsi="Tahoma" w:cs="Tahoma"/>
      <w:sz w:val="16"/>
      <w:szCs w:val="16"/>
    </w:rPr>
  </w:style>
  <w:style w:type="character" w:customStyle="1" w:styleId="crayon-p">
    <w:name w:val="crayon-p"/>
    <w:basedOn w:val="DefaultParagraphFont"/>
    <w:rsid w:val="00351E47"/>
  </w:style>
  <w:style w:type="character" w:customStyle="1" w:styleId="crayon-e">
    <w:name w:val="crayon-e"/>
    <w:basedOn w:val="DefaultParagraphFont"/>
    <w:rsid w:val="00351E47"/>
  </w:style>
  <w:style w:type="character" w:customStyle="1" w:styleId="crayon-v">
    <w:name w:val="crayon-v"/>
    <w:basedOn w:val="DefaultParagraphFont"/>
    <w:rsid w:val="00351E47"/>
  </w:style>
  <w:style w:type="character" w:customStyle="1" w:styleId="crayon-sy">
    <w:name w:val="crayon-sy"/>
    <w:basedOn w:val="DefaultParagraphFont"/>
    <w:rsid w:val="00351E47"/>
  </w:style>
  <w:style w:type="character" w:customStyle="1" w:styleId="crayon-t">
    <w:name w:val="crayon-t"/>
    <w:basedOn w:val="DefaultParagraphFont"/>
    <w:rsid w:val="00351E47"/>
  </w:style>
  <w:style w:type="character" w:customStyle="1" w:styleId="crayon-h">
    <w:name w:val="crayon-h"/>
    <w:basedOn w:val="DefaultParagraphFont"/>
    <w:rsid w:val="00351E47"/>
  </w:style>
  <w:style w:type="character" w:customStyle="1" w:styleId="crayon-cn">
    <w:name w:val="crayon-cn"/>
    <w:basedOn w:val="DefaultParagraphFont"/>
    <w:rsid w:val="00351E47"/>
  </w:style>
  <w:style w:type="character" w:customStyle="1" w:styleId="crayon-st">
    <w:name w:val="crayon-st"/>
    <w:basedOn w:val="DefaultParagraphFont"/>
    <w:rsid w:val="00351E47"/>
  </w:style>
  <w:style w:type="character" w:customStyle="1" w:styleId="crayon-o">
    <w:name w:val="crayon-o"/>
    <w:basedOn w:val="DefaultParagraphFont"/>
    <w:rsid w:val="00351E47"/>
  </w:style>
  <w:style w:type="character" w:customStyle="1" w:styleId="crayon-s">
    <w:name w:val="crayon-s"/>
    <w:basedOn w:val="DefaultParagraphFont"/>
    <w:rsid w:val="00351E47"/>
  </w:style>
</w:styles>
</file>

<file path=word/webSettings.xml><?xml version="1.0" encoding="utf-8"?>
<w:webSettings xmlns:r="http://schemas.openxmlformats.org/officeDocument/2006/relationships" xmlns:w="http://schemas.openxmlformats.org/wordprocessingml/2006/main">
  <w:divs>
    <w:div w:id="190270475">
      <w:bodyDiv w:val="1"/>
      <w:marLeft w:val="0"/>
      <w:marRight w:val="0"/>
      <w:marTop w:val="0"/>
      <w:marBottom w:val="0"/>
      <w:divBdr>
        <w:top w:val="none" w:sz="0" w:space="0" w:color="auto"/>
        <w:left w:val="none" w:sz="0" w:space="0" w:color="auto"/>
        <w:bottom w:val="none" w:sz="0" w:space="0" w:color="auto"/>
        <w:right w:val="none" w:sz="0" w:space="0" w:color="auto"/>
      </w:divBdr>
    </w:div>
    <w:div w:id="327558975">
      <w:bodyDiv w:val="1"/>
      <w:marLeft w:val="0"/>
      <w:marRight w:val="0"/>
      <w:marTop w:val="0"/>
      <w:marBottom w:val="0"/>
      <w:divBdr>
        <w:top w:val="none" w:sz="0" w:space="0" w:color="auto"/>
        <w:left w:val="none" w:sz="0" w:space="0" w:color="auto"/>
        <w:bottom w:val="none" w:sz="0" w:space="0" w:color="auto"/>
        <w:right w:val="none" w:sz="0" w:space="0" w:color="auto"/>
      </w:divBdr>
      <w:divsChild>
        <w:div w:id="1392457666">
          <w:marLeft w:val="0"/>
          <w:marRight w:val="0"/>
          <w:marTop w:val="0"/>
          <w:marBottom w:val="0"/>
          <w:divBdr>
            <w:top w:val="none" w:sz="0" w:space="0" w:color="auto"/>
            <w:left w:val="none" w:sz="0" w:space="0" w:color="auto"/>
            <w:bottom w:val="none" w:sz="0" w:space="0" w:color="auto"/>
            <w:right w:val="none" w:sz="0" w:space="0" w:color="auto"/>
          </w:divBdr>
          <w:divsChild>
            <w:div w:id="116488060">
              <w:marLeft w:val="0"/>
              <w:marRight w:val="0"/>
              <w:marTop w:val="0"/>
              <w:marBottom w:val="0"/>
              <w:divBdr>
                <w:top w:val="none" w:sz="0" w:space="0" w:color="auto"/>
                <w:left w:val="none" w:sz="0" w:space="0" w:color="auto"/>
                <w:bottom w:val="none" w:sz="0" w:space="0" w:color="auto"/>
                <w:right w:val="none" w:sz="0" w:space="0" w:color="auto"/>
              </w:divBdr>
            </w:div>
            <w:div w:id="219295774">
              <w:marLeft w:val="0"/>
              <w:marRight w:val="0"/>
              <w:marTop w:val="0"/>
              <w:marBottom w:val="0"/>
              <w:divBdr>
                <w:top w:val="none" w:sz="0" w:space="0" w:color="auto"/>
                <w:left w:val="none" w:sz="0" w:space="0" w:color="auto"/>
                <w:bottom w:val="none" w:sz="0" w:space="0" w:color="auto"/>
                <w:right w:val="none" w:sz="0" w:space="0" w:color="auto"/>
              </w:divBdr>
            </w:div>
            <w:div w:id="255870127">
              <w:marLeft w:val="0"/>
              <w:marRight w:val="0"/>
              <w:marTop w:val="0"/>
              <w:marBottom w:val="0"/>
              <w:divBdr>
                <w:top w:val="none" w:sz="0" w:space="0" w:color="auto"/>
                <w:left w:val="none" w:sz="0" w:space="0" w:color="auto"/>
                <w:bottom w:val="none" w:sz="0" w:space="0" w:color="auto"/>
                <w:right w:val="none" w:sz="0" w:space="0" w:color="auto"/>
              </w:divBdr>
            </w:div>
            <w:div w:id="241380284">
              <w:marLeft w:val="0"/>
              <w:marRight w:val="0"/>
              <w:marTop w:val="0"/>
              <w:marBottom w:val="0"/>
              <w:divBdr>
                <w:top w:val="none" w:sz="0" w:space="0" w:color="auto"/>
                <w:left w:val="none" w:sz="0" w:space="0" w:color="auto"/>
                <w:bottom w:val="none" w:sz="0" w:space="0" w:color="auto"/>
                <w:right w:val="none" w:sz="0" w:space="0" w:color="auto"/>
              </w:divBdr>
            </w:div>
            <w:div w:id="1712416236">
              <w:marLeft w:val="0"/>
              <w:marRight w:val="0"/>
              <w:marTop w:val="0"/>
              <w:marBottom w:val="0"/>
              <w:divBdr>
                <w:top w:val="none" w:sz="0" w:space="0" w:color="auto"/>
                <w:left w:val="none" w:sz="0" w:space="0" w:color="auto"/>
                <w:bottom w:val="none" w:sz="0" w:space="0" w:color="auto"/>
                <w:right w:val="none" w:sz="0" w:space="0" w:color="auto"/>
              </w:divBdr>
            </w:div>
            <w:div w:id="906107669">
              <w:marLeft w:val="0"/>
              <w:marRight w:val="0"/>
              <w:marTop w:val="0"/>
              <w:marBottom w:val="0"/>
              <w:divBdr>
                <w:top w:val="none" w:sz="0" w:space="0" w:color="auto"/>
                <w:left w:val="none" w:sz="0" w:space="0" w:color="auto"/>
                <w:bottom w:val="none" w:sz="0" w:space="0" w:color="auto"/>
                <w:right w:val="none" w:sz="0" w:space="0" w:color="auto"/>
              </w:divBdr>
            </w:div>
            <w:div w:id="2017924027">
              <w:marLeft w:val="0"/>
              <w:marRight w:val="0"/>
              <w:marTop w:val="0"/>
              <w:marBottom w:val="0"/>
              <w:divBdr>
                <w:top w:val="none" w:sz="0" w:space="0" w:color="auto"/>
                <w:left w:val="none" w:sz="0" w:space="0" w:color="auto"/>
                <w:bottom w:val="none" w:sz="0" w:space="0" w:color="auto"/>
                <w:right w:val="none" w:sz="0" w:space="0" w:color="auto"/>
              </w:divBdr>
            </w:div>
            <w:div w:id="1918711768">
              <w:marLeft w:val="0"/>
              <w:marRight w:val="0"/>
              <w:marTop w:val="0"/>
              <w:marBottom w:val="0"/>
              <w:divBdr>
                <w:top w:val="none" w:sz="0" w:space="0" w:color="auto"/>
                <w:left w:val="none" w:sz="0" w:space="0" w:color="auto"/>
                <w:bottom w:val="none" w:sz="0" w:space="0" w:color="auto"/>
                <w:right w:val="none" w:sz="0" w:space="0" w:color="auto"/>
              </w:divBdr>
            </w:div>
            <w:div w:id="1782458829">
              <w:marLeft w:val="0"/>
              <w:marRight w:val="0"/>
              <w:marTop w:val="0"/>
              <w:marBottom w:val="0"/>
              <w:divBdr>
                <w:top w:val="none" w:sz="0" w:space="0" w:color="auto"/>
                <w:left w:val="none" w:sz="0" w:space="0" w:color="auto"/>
                <w:bottom w:val="none" w:sz="0" w:space="0" w:color="auto"/>
                <w:right w:val="none" w:sz="0" w:space="0" w:color="auto"/>
              </w:divBdr>
            </w:div>
            <w:div w:id="1094322340">
              <w:marLeft w:val="0"/>
              <w:marRight w:val="0"/>
              <w:marTop w:val="0"/>
              <w:marBottom w:val="0"/>
              <w:divBdr>
                <w:top w:val="none" w:sz="0" w:space="0" w:color="auto"/>
                <w:left w:val="none" w:sz="0" w:space="0" w:color="auto"/>
                <w:bottom w:val="none" w:sz="0" w:space="0" w:color="auto"/>
                <w:right w:val="none" w:sz="0" w:space="0" w:color="auto"/>
              </w:divBdr>
            </w:div>
            <w:div w:id="332802348">
              <w:marLeft w:val="0"/>
              <w:marRight w:val="0"/>
              <w:marTop w:val="0"/>
              <w:marBottom w:val="0"/>
              <w:divBdr>
                <w:top w:val="none" w:sz="0" w:space="0" w:color="auto"/>
                <w:left w:val="none" w:sz="0" w:space="0" w:color="auto"/>
                <w:bottom w:val="none" w:sz="0" w:space="0" w:color="auto"/>
                <w:right w:val="none" w:sz="0" w:space="0" w:color="auto"/>
              </w:divBdr>
            </w:div>
            <w:div w:id="234434743">
              <w:marLeft w:val="0"/>
              <w:marRight w:val="0"/>
              <w:marTop w:val="0"/>
              <w:marBottom w:val="0"/>
              <w:divBdr>
                <w:top w:val="none" w:sz="0" w:space="0" w:color="auto"/>
                <w:left w:val="none" w:sz="0" w:space="0" w:color="auto"/>
                <w:bottom w:val="none" w:sz="0" w:space="0" w:color="auto"/>
                <w:right w:val="none" w:sz="0" w:space="0" w:color="auto"/>
              </w:divBdr>
            </w:div>
            <w:div w:id="1990937268">
              <w:marLeft w:val="0"/>
              <w:marRight w:val="0"/>
              <w:marTop w:val="0"/>
              <w:marBottom w:val="0"/>
              <w:divBdr>
                <w:top w:val="none" w:sz="0" w:space="0" w:color="auto"/>
                <w:left w:val="none" w:sz="0" w:space="0" w:color="auto"/>
                <w:bottom w:val="none" w:sz="0" w:space="0" w:color="auto"/>
                <w:right w:val="none" w:sz="0" w:space="0" w:color="auto"/>
              </w:divBdr>
            </w:div>
            <w:div w:id="51585032">
              <w:marLeft w:val="0"/>
              <w:marRight w:val="0"/>
              <w:marTop w:val="0"/>
              <w:marBottom w:val="0"/>
              <w:divBdr>
                <w:top w:val="none" w:sz="0" w:space="0" w:color="auto"/>
                <w:left w:val="none" w:sz="0" w:space="0" w:color="auto"/>
                <w:bottom w:val="none" w:sz="0" w:space="0" w:color="auto"/>
                <w:right w:val="none" w:sz="0" w:space="0" w:color="auto"/>
              </w:divBdr>
            </w:div>
            <w:div w:id="1713263335">
              <w:marLeft w:val="0"/>
              <w:marRight w:val="0"/>
              <w:marTop w:val="0"/>
              <w:marBottom w:val="0"/>
              <w:divBdr>
                <w:top w:val="none" w:sz="0" w:space="0" w:color="auto"/>
                <w:left w:val="none" w:sz="0" w:space="0" w:color="auto"/>
                <w:bottom w:val="none" w:sz="0" w:space="0" w:color="auto"/>
                <w:right w:val="none" w:sz="0" w:space="0" w:color="auto"/>
              </w:divBdr>
            </w:div>
            <w:div w:id="431318201">
              <w:marLeft w:val="0"/>
              <w:marRight w:val="0"/>
              <w:marTop w:val="0"/>
              <w:marBottom w:val="0"/>
              <w:divBdr>
                <w:top w:val="none" w:sz="0" w:space="0" w:color="auto"/>
                <w:left w:val="none" w:sz="0" w:space="0" w:color="auto"/>
                <w:bottom w:val="none" w:sz="0" w:space="0" w:color="auto"/>
                <w:right w:val="none" w:sz="0" w:space="0" w:color="auto"/>
              </w:divBdr>
            </w:div>
            <w:div w:id="854272415">
              <w:marLeft w:val="0"/>
              <w:marRight w:val="0"/>
              <w:marTop w:val="0"/>
              <w:marBottom w:val="0"/>
              <w:divBdr>
                <w:top w:val="none" w:sz="0" w:space="0" w:color="auto"/>
                <w:left w:val="none" w:sz="0" w:space="0" w:color="auto"/>
                <w:bottom w:val="none" w:sz="0" w:space="0" w:color="auto"/>
                <w:right w:val="none" w:sz="0" w:space="0" w:color="auto"/>
              </w:divBdr>
            </w:div>
            <w:div w:id="1221479605">
              <w:marLeft w:val="0"/>
              <w:marRight w:val="0"/>
              <w:marTop w:val="0"/>
              <w:marBottom w:val="0"/>
              <w:divBdr>
                <w:top w:val="none" w:sz="0" w:space="0" w:color="auto"/>
                <w:left w:val="none" w:sz="0" w:space="0" w:color="auto"/>
                <w:bottom w:val="none" w:sz="0" w:space="0" w:color="auto"/>
                <w:right w:val="none" w:sz="0" w:space="0" w:color="auto"/>
              </w:divBdr>
            </w:div>
            <w:div w:id="1241448463">
              <w:marLeft w:val="0"/>
              <w:marRight w:val="0"/>
              <w:marTop w:val="0"/>
              <w:marBottom w:val="0"/>
              <w:divBdr>
                <w:top w:val="none" w:sz="0" w:space="0" w:color="auto"/>
                <w:left w:val="none" w:sz="0" w:space="0" w:color="auto"/>
                <w:bottom w:val="none" w:sz="0" w:space="0" w:color="auto"/>
                <w:right w:val="none" w:sz="0" w:space="0" w:color="auto"/>
              </w:divBdr>
            </w:div>
            <w:div w:id="981081384">
              <w:marLeft w:val="0"/>
              <w:marRight w:val="0"/>
              <w:marTop w:val="0"/>
              <w:marBottom w:val="0"/>
              <w:divBdr>
                <w:top w:val="none" w:sz="0" w:space="0" w:color="auto"/>
                <w:left w:val="none" w:sz="0" w:space="0" w:color="auto"/>
                <w:bottom w:val="none" w:sz="0" w:space="0" w:color="auto"/>
                <w:right w:val="none" w:sz="0" w:space="0" w:color="auto"/>
              </w:divBdr>
            </w:div>
            <w:div w:id="681515175">
              <w:marLeft w:val="0"/>
              <w:marRight w:val="0"/>
              <w:marTop w:val="0"/>
              <w:marBottom w:val="0"/>
              <w:divBdr>
                <w:top w:val="none" w:sz="0" w:space="0" w:color="auto"/>
                <w:left w:val="none" w:sz="0" w:space="0" w:color="auto"/>
                <w:bottom w:val="none" w:sz="0" w:space="0" w:color="auto"/>
                <w:right w:val="none" w:sz="0" w:space="0" w:color="auto"/>
              </w:divBdr>
            </w:div>
            <w:div w:id="1071853979">
              <w:marLeft w:val="0"/>
              <w:marRight w:val="0"/>
              <w:marTop w:val="0"/>
              <w:marBottom w:val="0"/>
              <w:divBdr>
                <w:top w:val="none" w:sz="0" w:space="0" w:color="auto"/>
                <w:left w:val="none" w:sz="0" w:space="0" w:color="auto"/>
                <w:bottom w:val="none" w:sz="0" w:space="0" w:color="auto"/>
                <w:right w:val="none" w:sz="0" w:space="0" w:color="auto"/>
              </w:divBdr>
            </w:div>
            <w:div w:id="496843893">
              <w:marLeft w:val="0"/>
              <w:marRight w:val="0"/>
              <w:marTop w:val="0"/>
              <w:marBottom w:val="0"/>
              <w:divBdr>
                <w:top w:val="none" w:sz="0" w:space="0" w:color="auto"/>
                <w:left w:val="none" w:sz="0" w:space="0" w:color="auto"/>
                <w:bottom w:val="none" w:sz="0" w:space="0" w:color="auto"/>
                <w:right w:val="none" w:sz="0" w:space="0" w:color="auto"/>
              </w:divBdr>
            </w:div>
            <w:div w:id="1897663430">
              <w:marLeft w:val="0"/>
              <w:marRight w:val="0"/>
              <w:marTop w:val="0"/>
              <w:marBottom w:val="0"/>
              <w:divBdr>
                <w:top w:val="none" w:sz="0" w:space="0" w:color="auto"/>
                <w:left w:val="none" w:sz="0" w:space="0" w:color="auto"/>
                <w:bottom w:val="none" w:sz="0" w:space="0" w:color="auto"/>
                <w:right w:val="none" w:sz="0" w:space="0" w:color="auto"/>
              </w:divBdr>
            </w:div>
            <w:div w:id="731580782">
              <w:marLeft w:val="0"/>
              <w:marRight w:val="0"/>
              <w:marTop w:val="0"/>
              <w:marBottom w:val="0"/>
              <w:divBdr>
                <w:top w:val="none" w:sz="0" w:space="0" w:color="auto"/>
                <w:left w:val="none" w:sz="0" w:space="0" w:color="auto"/>
                <w:bottom w:val="none" w:sz="0" w:space="0" w:color="auto"/>
                <w:right w:val="none" w:sz="0" w:space="0" w:color="auto"/>
              </w:divBdr>
            </w:div>
            <w:div w:id="954991250">
              <w:marLeft w:val="0"/>
              <w:marRight w:val="0"/>
              <w:marTop w:val="0"/>
              <w:marBottom w:val="0"/>
              <w:divBdr>
                <w:top w:val="none" w:sz="0" w:space="0" w:color="auto"/>
                <w:left w:val="none" w:sz="0" w:space="0" w:color="auto"/>
                <w:bottom w:val="none" w:sz="0" w:space="0" w:color="auto"/>
                <w:right w:val="none" w:sz="0" w:space="0" w:color="auto"/>
              </w:divBdr>
            </w:div>
            <w:div w:id="417679938">
              <w:marLeft w:val="0"/>
              <w:marRight w:val="0"/>
              <w:marTop w:val="0"/>
              <w:marBottom w:val="0"/>
              <w:divBdr>
                <w:top w:val="none" w:sz="0" w:space="0" w:color="auto"/>
                <w:left w:val="none" w:sz="0" w:space="0" w:color="auto"/>
                <w:bottom w:val="none" w:sz="0" w:space="0" w:color="auto"/>
                <w:right w:val="none" w:sz="0" w:space="0" w:color="auto"/>
              </w:divBdr>
            </w:div>
            <w:div w:id="1622373056">
              <w:marLeft w:val="0"/>
              <w:marRight w:val="0"/>
              <w:marTop w:val="0"/>
              <w:marBottom w:val="0"/>
              <w:divBdr>
                <w:top w:val="none" w:sz="0" w:space="0" w:color="auto"/>
                <w:left w:val="none" w:sz="0" w:space="0" w:color="auto"/>
                <w:bottom w:val="none" w:sz="0" w:space="0" w:color="auto"/>
                <w:right w:val="none" w:sz="0" w:space="0" w:color="auto"/>
              </w:divBdr>
            </w:div>
            <w:div w:id="1461875062">
              <w:marLeft w:val="0"/>
              <w:marRight w:val="0"/>
              <w:marTop w:val="0"/>
              <w:marBottom w:val="0"/>
              <w:divBdr>
                <w:top w:val="none" w:sz="0" w:space="0" w:color="auto"/>
                <w:left w:val="none" w:sz="0" w:space="0" w:color="auto"/>
                <w:bottom w:val="none" w:sz="0" w:space="0" w:color="auto"/>
                <w:right w:val="none" w:sz="0" w:space="0" w:color="auto"/>
              </w:divBdr>
            </w:div>
            <w:div w:id="1582986790">
              <w:marLeft w:val="0"/>
              <w:marRight w:val="0"/>
              <w:marTop w:val="0"/>
              <w:marBottom w:val="0"/>
              <w:divBdr>
                <w:top w:val="none" w:sz="0" w:space="0" w:color="auto"/>
                <w:left w:val="none" w:sz="0" w:space="0" w:color="auto"/>
                <w:bottom w:val="none" w:sz="0" w:space="0" w:color="auto"/>
                <w:right w:val="none" w:sz="0" w:space="0" w:color="auto"/>
              </w:divBdr>
            </w:div>
            <w:div w:id="803742174">
              <w:marLeft w:val="0"/>
              <w:marRight w:val="0"/>
              <w:marTop w:val="0"/>
              <w:marBottom w:val="0"/>
              <w:divBdr>
                <w:top w:val="none" w:sz="0" w:space="0" w:color="auto"/>
                <w:left w:val="none" w:sz="0" w:space="0" w:color="auto"/>
                <w:bottom w:val="none" w:sz="0" w:space="0" w:color="auto"/>
                <w:right w:val="none" w:sz="0" w:space="0" w:color="auto"/>
              </w:divBdr>
            </w:div>
            <w:div w:id="1483039386">
              <w:marLeft w:val="0"/>
              <w:marRight w:val="0"/>
              <w:marTop w:val="0"/>
              <w:marBottom w:val="0"/>
              <w:divBdr>
                <w:top w:val="none" w:sz="0" w:space="0" w:color="auto"/>
                <w:left w:val="none" w:sz="0" w:space="0" w:color="auto"/>
                <w:bottom w:val="none" w:sz="0" w:space="0" w:color="auto"/>
                <w:right w:val="none" w:sz="0" w:space="0" w:color="auto"/>
              </w:divBdr>
            </w:div>
            <w:div w:id="1396053506">
              <w:marLeft w:val="0"/>
              <w:marRight w:val="0"/>
              <w:marTop w:val="0"/>
              <w:marBottom w:val="0"/>
              <w:divBdr>
                <w:top w:val="none" w:sz="0" w:space="0" w:color="auto"/>
                <w:left w:val="none" w:sz="0" w:space="0" w:color="auto"/>
                <w:bottom w:val="none" w:sz="0" w:space="0" w:color="auto"/>
                <w:right w:val="none" w:sz="0" w:space="0" w:color="auto"/>
              </w:divBdr>
            </w:div>
            <w:div w:id="1575816996">
              <w:marLeft w:val="0"/>
              <w:marRight w:val="0"/>
              <w:marTop w:val="0"/>
              <w:marBottom w:val="0"/>
              <w:divBdr>
                <w:top w:val="none" w:sz="0" w:space="0" w:color="auto"/>
                <w:left w:val="none" w:sz="0" w:space="0" w:color="auto"/>
                <w:bottom w:val="none" w:sz="0" w:space="0" w:color="auto"/>
                <w:right w:val="none" w:sz="0" w:space="0" w:color="auto"/>
              </w:divBdr>
            </w:div>
            <w:div w:id="1438675876">
              <w:marLeft w:val="0"/>
              <w:marRight w:val="0"/>
              <w:marTop w:val="0"/>
              <w:marBottom w:val="0"/>
              <w:divBdr>
                <w:top w:val="none" w:sz="0" w:space="0" w:color="auto"/>
                <w:left w:val="none" w:sz="0" w:space="0" w:color="auto"/>
                <w:bottom w:val="none" w:sz="0" w:space="0" w:color="auto"/>
                <w:right w:val="none" w:sz="0" w:space="0" w:color="auto"/>
              </w:divBdr>
            </w:div>
            <w:div w:id="119617713">
              <w:marLeft w:val="0"/>
              <w:marRight w:val="0"/>
              <w:marTop w:val="0"/>
              <w:marBottom w:val="0"/>
              <w:divBdr>
                <w:top w:val="none" w:sz="0" w:space="0" w:color="auto"/>
                <w:left w:val="none" w:sz="0" w:space="0" w:color="auto"/>
                <w:bottom w:val="none" w:sz="0" w:space="0" w:color="auto"/>
                <w:right w:val="none" w:sz="0" w:space="0" w:color="auto"/>
              </w:divBdr>
            </w:div>
            <w:div w:id="88166234">
              <w:marLeft w:val="0"/>
              <w:marRight w:val="0"/>
              <w:marTop w:val="0"/>
              <w:marBottom w:val="0"/>
              <w:divBdr>
                <w:top w:val="none" w:sz="0" w:space="0" w:color="auto"/>
                <w:left w:val="none" w:sz="0" w:space="0" w:color="auto"/>
                <w:bottom w:val="none" w:sz="0" w:space="0" w:color="auto"/>
                <w:right w:val="none" w:sz="0" w:space="0" w:color="auto"/>
              </w:divBdr>
            </w:div>
            <w:div w:id="1211913940">
              <w:marLeft w:val="0"/>
              <w:marRight w:val="0"/>
              <w:marTop w:val="0"/>
              <w:marBottom w:val="0"/>
              <w:divBdr>
                <w:top w:val="none" w:sz="0" w:space="0" w:color="auto"/>
                <w:left w:val="none" w:sz="0" w:space="0" w:color="auto"/>
                <w:bottom w:val="none" w:sz="0" w:space="0" w:color="auto"/>
                <w:right w:val="none" w:sz="0" w:space="0" w:color="auto"/>
              </w:divBdr>
            </w:div>
            <w:div w:id="706415415">
              <w:marLeft w:val="0"/>
              <w:marRight w:val="0"/>
              <w:marTop w:val="0"/>
              <w:marBottom w:val="0"/>
              <w:divBdr>
                <w:top w:val="none" w:sz="0" w:space="0" w:color="auto"/>
                <w:left w:val="none" w:sz="0" w:space="0" w:color="auto"/>
                <w:bottom w:val="none" w:sz="0" w:space="0" w:color="auto"/>
                <w:right w:val="none" w:sz="0" w:space="0" w:color="auto"/>
              </w:divBdr>
            </w:div>
            <w:div w:id="945768658">
              <w:marLeft w:val="0"/>
              <w:marRight w:val="0"/>
              <w:marTop w:val="0"/>
              <w:marBottom w:val="0"/>
              <w:divBdr>
                <w:top w:val="none" w:sz="0" w:space="0" w:color="auto"/>
                <w:left w:val="none" w:sz="0" w:space="0" w:color="auto"/>
                <w:bottom w:val="none" w:sz="0" w:space="0" w:color="auto"/>
                <w:right w:val="none" w:sz="0" w:space="0" w:color="auto"/>
              </w:divBdr>
            </w:div>
            <w:div w:id="1023552929">
              <w:marLeft w:val="0"/>
              <w:marRight w:val="0"/>
              <w:marTop w:val="0"/>
              <w:marBottom w:val="0"/>
              <w:divBdr>
                <w:top w:val="none" w:sz="0" w:space="0" w:color="auto"/>
                <w:left w:val="none" w:sz="0" w:space="0" w:color="auto"/>
                <w:bottom w:val="none" w:sz="0" w:space="0" w:color="auto"/>
                <w:right w:val="none" w:sz="0" w:space="0" w:color="auto"/>
              </w:divBdr>
            </w:div>
            <w:div w:id="2131511519">
              <w:marLeft w:val="0"/>
              <w:marRight w:val="0"/>
              <w:marTop w:val="0"/>
              <w:marBottom w:val="0"/>
              <w:divBdr>
                <w:top w:val="none" w:sz="0" w:space="0" w:color="auto"/>
                <w:left w:val="none" w:sz="0" w:space="0" w:color="auto"/>
                <w:bottom w:val="none" w:sz="0" w:space="0" w:color="auto"/>
                <w:right w:val="none" w:sz="0" w:space="0" w:color="auto"/>
              </w:divBdr>
            </w:div>
            <w:div w:id="8396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897">
      <w:bodyDiv w:val="1"/>
      <w:marLeft w:val="0"/>
      <w:marRight w:val="0"/>
      <w:marTop w:val="0"/>
      <w:marBottom w:val="0"/>
      <w:divBdr>
        <w:top w:val="none" w:sz="0" w:space="0" w:color="auto"/>
        <w:left w:val="none" w:sz="0" w:space="0" w:color="auto"/>
        <w:bottom w:val="none" w:sz="0" w:space="0" w:color="auto"/>
        <w:right w:val="none" w:sz="0" w:space="0" w:color="auto"/>
      </w:divBdr>
      <w:divsChild>
        <w:div w:id="1950813282">
          <w:marLeft w:val="0"/>
          <w:marRight w:val="0"/>
          <w:marTop w:val="0"/>
          <w:marBottom w:val="0"/>
          <w:divBdr>
            <w:top w:val="none" w:sz="0" w:space="0" w:color="auto"/>
            <w:left w:val="none" w:sz="0" w:space="0" w:color="auto"/>
            <w:bottom w:val="none" w:sz="0" w:space="0" w:color="auto"/>
            <w:right w:val="none" w:sz="0" w:space="0" w:color="auto"/>
          </w:divBdr>
        </w:div>
        <w:div w:id="342054067">
          <w:marLeft w:val="0"/>
          <w:marRight w:val="0"/>
          <w:marTop w:val="0"/>
          <w:marBottom w:val="0"/>
          <w:divBdr>
            <w:top w:val="none" w:sz="0" w:space="0" w:color="auto"/>
            <w:left w:val="none" w:sz="0" w:space="0" w:color="auto"/>
            <w:bottom w:val="none" w:sz="0" w:space="0" w:color="auto"/>
            <w:right w:val="none" w:sz="0" w:space="0" w:color="auto"/>
          </w:divBdr>
        </w:div>
        <w:div w:id="50541967">
          <w:marLeft w:val="0"/>
          <w:marRight w:val="0"/>
          <w:marTop w:val="0"/>
          <w:marBottom w:val="0"/>
          <w:divBdr>
            <w:top w:val="none" w:sz="0" w:space="0" w:color="auto"/>
            <w:left w:val="none" w:sz="0" w:space="0" w:color="auto"/>
            <w:bottom w:val="none" w:sz="0" w:space="0" w:color="auto"/>
            <w:right w:val="none" w:sz="0" w:space="0" w:color="auto"/>
          </w:divBdr>
        </w:div>
        <w:div w:id="1199319748">
          <w:marLeft w:val="0"/>
          <w:marRight w:val="0"/>
          <w:marTop w:val="0"/>
          <w:marBottom w:val="0"/>
          <w:divBdr>
            <w:top w:val="none" w:sz="0" w:space="0" w:color="auto"/>
            <w:left w:val="none" w:sz="0" w:space="0" w:color="auto"/>
            <w:bottom w:val="none" w:sz="0" w:space="0" w:color="auto"/>
            <w:right w:val="none" w:sz="0" w:space="0" w:color="auto"/>
          </w:divBdr>
        </w:div>
        <w:div w:id="1074594399">
          <w:marLeft w:val="0"/>
          <w:marRight w:val="0"/>
          <w:marTop w:val="0"/>
          <w:marBottom w:val="0"/>
          <w:divBdr>
            <w:top w:val="none" w:sz="0" w:space="0" w:color="auto"/>
            <w:left w:val="none" w:sz="0" w:space="0" w:color="auto"/>
            <w:bottom w:val="none" w:sz="0" w:space="0" w:color="auto"/>
            <w:right w:val="none" w:sz="0" w:space="0" w:color="auto"/>
          </w:divBdr>
        </w:div>
        <w:div w:id="2090761188">
          <w:marLeft w:val="0"/>
          <w:marRight w:val="0"/>
          <w:marTop w:val="0"/>
          <w:marBottom w:val="0"/>
          <w:divBdr>
            <w:top w:val="none" w:sz="0" w:space="0" w:color="auto"/>
            <w:left w:val="none" w:sz="0" w:space="0" w:color="auto"/>
            <w:bottom w:val="none" w:sz="0" w:space="0" w:color="auto"/>
            <w:right w:val="none" w:sz="0" w:space="0" w:color="auto"/>
          </w:divBdr>
        </w:div>
        <w:div w:id="2121876009">
          <w:marLeft w:val="0"/>
          <w:marRight w:val="0"/>
          <w:marTop w:val="0"/>
          <w:marBottom w:val="0"/>
          <w:divBdr>
            <w:top w:val="none" w:sz="0" w:space="0" w:color="auto"/>
            <w:left w:val="none" w:sz="0" w:space="0" w:color="auto"/>
            <w:bottom w:val="none" w:sz="0" w:space="0" w:color="auto"/>
            <w:right w:val="none" w:sz="0" w:space="0" w:color="auto"/>
          </w:divBdr>
        </w:div>
        <w:div w:id="796752248">
          <w:marLeft w:val="0"/>
          <w:marRight w:val="0"/>
          <w:marTop w:val="0"/>
          <w:marBottom w:val="0"/>
          <w:divBdr>
            <w:top w:val="none" w:sz="0" w:space="0" w:color="auto"/>
            <w:left w:val="none" w:sz="0" w:space="0" w:color="auto"/>
            <w:bottom w:val="none" w:sz="0" w:space="0" w:color="auto"/>
            <w:right w:val="none" w:sz="0" w:space="0" w:color="auto"/>
          </w:divBdr>
        </w:div>
        <w:div w:id="441264198">
          <w:marLeft w:val="0"/>
          <w:marRight w:val="0"/>
          <w:marTop w:val="0"/>
          <w:marBottom w:val="0"/>
          <w:divBdr>
            <w:top w:val="none" w:sz="0" w:space="0" w:color="auto"/>
            <w:left w:val="none" w:sz="0" w:space="0" w:color="auto"/>
            <w:bottom w:val="none" w:sz="0" w:space="0" w:color="auto"/>
            <w:right w:val="none" w:sz="0" w:space="0" w:color="auto"/>
          </w:divBdr>
        </w:div>
        <w:div w:id="321393279">
          <w:marLeft w:val="0"/>
          <w:marRight w:val="0"/>
          <w:marTop w:val="0"/>
          <w:marBottom w:val="0"/>
          <w:divBdr>
            <w:top w:val="none" w:sz="0" w:space="0" w:color="auto"/>
            <w:left w:val="none" w:sz="0" w:space="0" w:color="auto"/>
            <w:bottom w:val="none" w:sz="0" w:space="0" w:color="auto"/>
            <w:right w:val="none" w:sz="0" w:space="0" w:color="auto"/>
          </w:divBdr>
        </w:div>
        <w:div w:id="791484143">
          <w:marLeft w:val="0"/>
          <w:marRight w:val="0"/>
          <w:marTop w:val="0"/>
          <w:marBottom w:val="0"/>
          <w:divBdr>
            <w:top w:val="none" w:sz="0" w:space="0" w:color="auto"/>
            <w:left w:val="none" w:sz="0" w:space="0" w:color="auto"/>
            <w:bottom w:val="none" w:sz="0" w:space="0" w:color="auto"/>
            <w:right w:val="none" w:sz="0" w:space="0" w:color="auto"/>
          </w:divBdr>
        </w:div>
        <w:div w:id="1642732838">
          <w:marLeft w:val="0"/>
          <w:marRight w:val="0"/>
          <w:marTop w:val="0"/>
          <w:marBottom w:val="0"/>
          <w:divBdr>
            <w:top w:val="none" w:sz="0" w:space="0" w:color="auto"/>
            <w:left w:val="none" w:sz="0" w:space="0" w:color="auto"/>
            <w:bottom w:val="none" w:sz="0" w:space="0" w:color="auto"/>
            <w:right w:val="none" w:sz="0" w:space="0" w:color="auto"/>
          </w:divBdr>
        </w:div>
        <w:div w:id="1583685732">
          <w:marLeft w:val="0"/>
          <w:marRight w:val="0"/>
          <w:marTop w:val="0"/>
          <w:marBottom w:val="0"/>
          <w:divBdr>
            <w:top w:val="none" w:sz="0" w:space="0" w:color="auto"/>
            <w:left w:val="none" w:sz="0" w:space="0" w:color="auto"/>
            <w:bottom w:val="none" w:sz="0" w:space="0" w:color="auto"/>
            <w:right w:val="none" w:sz="0" w:space="0" w:color="auto"/>
          </w:divBdr>
        </w:div>
        <w:div w:id="918445009">
          <w:marLeft w:val="0"/>
          <w:marRight w:val="0"/>
          <w:marTop w:val="0"/>
          <w:marBottom w:val="0"/>
          <w:divBdr>
            <w:top w:val="none" w:sz="0" w:space="0" w:color="auto"/>
            <w:left w:val="none" w:sz="0" w:space="0" w:color="auto"/>
            <w:bottom w:val="none" w:sz="0" w:space="0" w:color="auto"/>
            <w:right w:val="none" w:sz="0" w:space="0" w:color="auto"/>
          </w:divBdr>
        </w:div>
        <w:div w:id="2045865860">
          <w:marLeft w:val="0"/>
          <w:marRight w:val="0"/>
          <w:marTop w:val="0"/>
          <w:marBottom w:val="0"/>
          <w:divBdr>
            <w:top w:val="none" w:sz="0" w:space="0" w:color="auto"/>
            <w:left w:val="none" w:sz="0" w:space="0" w:color="auto"/>
            <w:bottom w:val="none" w:sz="0" w:space="0" w:color="auto"/>
            <w:right w:val="none" w:sz="0" w:space="0" w:color="auto"/>
          </w:divBdr>
        </w:div>
        <w:div w:id="1237978334">
          <w:marLeft w:val="0"/>
          <w:marRight w:val="0"/>
          <w:marTop w:val="0"/>
          <w:marBottom w:val="0"/>
          <w:divBdr>
            <w:top w:val="none" w:sz="0" w:space="0" w:color="auto"/>
            <w:left w:val="none" w:sz="0" w:space="0" w:color="auto"/>
            <w:bottom w:val="none" w:sz="0" w:space="0" w:color="auto"/>
            <w:right w:val="none" w:sz="0" w:space="0" w:color="auto"/>
          </w:divBdr>
        </w:div>
        <w:div w:id="951858521">
          <w:marLeft w:val="0"/>
          <w:marRight w:val="0"/>
          <w:marTop w:val="0"/>
          <w:marBottom w:val="0"/>
          <w:divBdr>
            <w:top w:val="none" w:sz="0" w:space="0" w:color="auto"/>
            <w:left w:val="none" w:sz="0" w:space="0" w:color="auto"/>
            <w:bottom w:val="none" w:sz="0" w:space="0" w:color="auto"/>
            <w:right w:val="none" w:sz="0" w:space="0" w:color="auto"/>
          </w:divBdr>
        </w:div>
        <w:div w:id="863597637">
          <w:marLeft w:val="0"/>
          <w:marRight w:val="0"/>
          <w:marTop w:val="0"/>
          <w:marBottom w:val="0"/>
          <w:divBdr>
            <w:top w:val="none" w:sz="0" w:space="0" w:color="auto"/>
            <w:left w:val="none" w:sz="0" w:space="0" w:color="auto"/>
            <w:bottom w:val="none" w:sz="0" w:space="0" w:color="auto"/>
            <w:right w:val="none" w:sz="0" w:space="0" w:color="auto"/>
          </w:divBdr>
        </w:div>
      </w:divsChild>
    </w:div>
    <w:div w:id="422072001">
      <w:bodyDiv w:val="1"/>
      <w:marLeft w:val="0"/>
      <w:marRight w:val="0"/>
      <w:marTop w:val="0"/>
      <w:marBottom w:val="0"/>
      <w:divBdr>
        <w:top w:val="none" w:sz="0" w:space="0" w:color="auto"/>
        <w:left w:val="none" w:sz="0" w:space="0" w:color="auto"/>
        <w:bottom w:val="none" w:sz="0" w:space="0" w:color="auto"/>
        <w:right w:val="none" w:sz="0" w:space="0" w:color="auto"/>
      </w:divBdr>
      <w:divsChild>
        <w:div w:id="200485087">
          <w:marLeft w:val="0"/>
          <w:marRight w:val="0"/>
          <w:marTop w:val="0"/>
          <w:marBottom w:val="0"/>
          <w:divBdr>
            <w:top w:val="none" w:sz="0" w:space="0" w:color="auto"/>
            <w:left w:val="none" w:sz="0" w:space="0" w:color="auto"/>
            <w:bottom w:val="none" w:sz="0" w:space="0" w:color="auto"/>
            <w:right w:val="none" w:sz="0" w:space="0" w:color="auto"/>
          </w:divBdr>
        </w:div>
        <w:div w:id="167601703">
          <w:marLeft w:val="0"/>
          <w:marRight w:val="0"/>
          <w:marTop w:val="0"/>
          <w:marBottom w:val="0"/>
          <w:divBdr>
            <w:top w:val="none" w:sz="0" w:space="0" w:color="auto"/>
            <w:left w:val="none" w:sz="0" w:space="0" w:color="auto"/>
            <w:bottom w:val="none" w:sz="0" w:space="0" w:color="auto"/>
            <w:right w:val="none" w:sz="0" w:space="0" w:color="auto"/>
          </w:divBdr>
        </w:div>
        <w:div w:id="218370535">
          <w:marLeft w:val="0"/>
          <w:marRight w:val="0"/>
          <w:marTop w:val="0"/>
          <w:marBottom w:val="0"/>
          <w:divBdr>
            <w:top w:val="none" w:sz="0" w:space="0" w:color="auto"/>
            <w:left w:val="none" w:sz="0" w:space="0" w:color="auto"/>
            <w:bottom w:val="none" w:sz="0" w:space="0" w:color="auto"/>
            <w:right w:val="none" w:sz="0" w:space="0" w:color="auto"/>
          </w:divBdr>
        </w:div>
        <w:div w:id="1691058141">
          <w:marLeft w:val="0"/>
          <w:marRight w:val="0"/>
          <w:marTop w:val="0"/>
          <w:marBottom w:val="0"/>
          <w:divBdr>
            <w:top w:val="none" w:sz="0" w:space="0" w:color="auto"/>
            <w:left w:val="none" w:sz="0" w:space="0" w:color="auto"/>
            <w:bottom w:val="none" w:sz="0" w:space="0" w:color="auto"/>
            <w:right w:val="none" w:sz="0" w:space="0" w:color="auto"/>
          </w:divBdr>
        </w:div>
        <w:div w:id="2012292239">
          <w:marLeft w:val="0"/>
          <w:marRight w:val="0"/>
          <w:marTop w:val="0"/>
          <w:marBottom w:val="0"/>
          <w:divBdr>
            <w:top w:val="none" w:sz="0" w:space="0" w:color="auto"/>
            <w:left w:val="none" w:sz="0" w:space="0" w:color="auto"/>
            <w:bottom w:val="none" w:sz="0" w:space="0" w:color="auto"/>
            <w:right w:val="none" w:sz="0" w:space="0" w:color="auto"/>
          </w:divBdr>
        </w:div>
        <w:div w:id="358895031">
          <w:marLeft w:val="0"/>
          <w:marRight w:val="0"/>
          <w:marTop w:val="0"/>
          <w:marBottom w:val="0"/>
          <w:divBdr>
            <w:top w:val="none" w:sz="0" w:space="0" w:color="auto"/>
            <w:left w:val="none" w:sz="0" w:space="0" w:color="auto"/>
            <w:bottom w:val="none" w:sz="0" w:space="0" w:color="auto"/>
            <w:right w:val="none" w:sz="0" w:space="0" w:color="auto"/>
          </w:divBdr>
        </w:div>
        <w:div w:id="2086754333">
          <w:marLeft w:val="0"/>
          <w:marRight w:val="0"/>
          <w:marTop w:val="0"/>
          <w:marBottom w:val="0"/>
          <w:divBdr>
            <w:top w:val="none" w:sz="0" w:space="0" w:color="auto"/>
            <w:left w:val="none" w:sz="0" w:space="0" w:color="auto"/>
            <w:bottom w:val="none" w:sz="0" w:space="0" w:color="auto"/>
            <w:right w:val="none" w:sz="0" w:space="0" w:color="auto"/>
          </w:divBdr>
        </w:div>
        <w:div w:id="2000687460">
          <w:marLeft w:val="0"/>
          <w:marRight w:val="0"/>
          <w:marTop w:val="0"/>
          <w:marBottom w:val="0"/>
          <w:divBdr>
            <w:top w:val="none" w:sz="0" w:space="0" w:color="auto"/>
            <w:left w:val="none" w:sz="0" w:space="0" w:color="auto"/>
            <w:bottom w:val="none" w:sz="0" w:space="0" w:color="auto"/>
            <w:right w:val="none" w:sz="0" w:space="0" w:color="auto"/>
          </w:divBdr>
        </w:div>
        <w:div w:id="932976392">
          <w:marLeft w:val="0"/>
          <w:marRight w:val="0"/>
          <w:marTop w:val="0"/>
          <w:marBottom w:val="0"/>
          <w:divBdr>
            <w:top w:val="none" w:sz="0" w:space="0" w:color="auto"/>
            <w:left w:val="none" w:sz="0" w:space="0" w:color="auto"/>
            <w:bottom w:val="none" w:sz="0" w:space="0" w:color="auto"/>
            <w:right w:val="none" w:sz="0" w:space="0" w:color="auto"/>
          </w:divBdr>
        </w:div>
        <w:div w:id="325475918">
          <w:marLeft w:val="0"/>
          <w:marRight w:val="0"/>
          <w:marTop w:val="0"/>
          <w:marBottom w:val="0"/>
          <w:divBdr>
            <w:top w:val="none" w:sz="0" w:space="0" w:color="auto"/>
            <w:left w:val="none" w:sz="0" w:space="0" w:color="auto"/>
            <w:bottom w:val="none" w:sz="0" w:space="0" w:color="auto"/>
            <w:right w:val="none" w:sz="0" w:space="0" w:color="auto"/>
          </w:divBdr>
        </w:div>
        <w:div w:id="2074231099">
          <w:marLeft w:val="0"/>
          <w:marRight w:val="0"/>
          <w:marTop w:val="0"/>
          <w:marBottom w:val="0"/>
          <w:divBdr>
            <w:top w:val="none" w:sz="0" w:space="0" w:color="auto"/>
            <w:left w:val="none" w:sz="0" w:space="0" w:color="auto"/>
            <w:bottom w:val="none" w:sz="0" w:space="0" w:color="auto"/>
            <w:right w:val="none" w:sz="0" w:space="0" w:color="auto"/>
          </w:divBdr>
        </w:div>
        <w:div w:id="36393749">
          <w:marLeft w:val="0"/>
          <w:marRight w:val="0"/>
          <w:marTop w:val="0"/>
          <w:marBottom w:val="0"/>
          <w:divBdr>
            <w:top w:val="none" w:sz="0" w:space="0" w:color="auto"/>
            <w:left w:val="none" w:sz="0" w:space="0" w:color="auto"/>
            <w:bottom w:val="none" w:sz="0" w:space="0" w:color="auto"/>
            <w:right w:val="none" w:sz="0" w:space="0" w:color="auto"/>
          </w:divBdr>
        </w:div>
        <w:div w:id="1721713099">
          <w:marLeft w:val="0"/>
          <w:marRight w:val="0"/>
          <w:marTop w:val="0"/>
          <w:marBottom w:val="0"/>
          <w:divBdr>
            <w:top w:val="none" w:sz="0" w:space="0" w:color="auto"/>
            <w:left w:val="none" w:sz="0" w:space="0" w:color="auto"/>
            <w:bottom w:val="none" w:sz="0" w:space="0" w:color="auto"/>
            <w:right w:val="none" w:sz="0" w:space="0" w:color="auto"/>
          </w:divBdr>
        </w:div>
        <w:div w:id="661010760">
          <w:marLeft w:val="0"/>
          <w:marRight w:val="0"/>
          <w:marTop w:val="0"/>
          <w:marBottom w:val="0"/>
          <w:divBdr>
            <w:top w:val="none" w:sz="0" w:space="0" w:color="auto"/>
            <w:left w:val="none" w:sz="0" w:space="0" w:color="auto"/>
            <w:bottom w:val="none" w:sz="0" w:space="0" w:color="auto"/>
            <w:right w:val="none" w:sz="0" w:space="0" w:color="auto"/>
          </w:divBdr>
        </w:div>
      </w:divsChild>
    </w:div>
    <w:div w:id="595788320">
      <w:bodyDiv w:val="1"/>
      <w:marLeft w:val="0"/>
      <w:marRight w:val="0"/>
      <w:marTop w:val="0"/>
      <w:marBottom w:val="0"/>
      <w:divBdr>
        <w:top w:val="none" w:sz="0" w:space="0" w:color="auto"/>
        <w:left w:val="none" w:sz="0" w:space="0" w:color="auto"/>
        <w:bottom w:val="none" w:sz="0" w:space="0" w:color="auto"/>
        <w:right w:val="none" w:sz="0" w:space="0" w:color="auto"/>
      </w:divBdr>
      <w:divsChild>
        <w:div w:id="206723962">
          <w:marLeft w:val="0"/>
          <w:marRight w:val="0"/>
          <w:marTop w:val="122"/>
          <w:marBottom w:val="122"/>
          <w:divBdr>
            <w:top w:val="none" w:sz="0" w:space="0" w:color="auto"/>
            <w:left w:val="none" w:sz="0" w:space="0" w:color="auto"/>
            <w:bottom w:val="none" w:sz="0" w:space="0" w:color="auto"/>
            <w:right w:val="none" w:sz="0" w:space="0" w:color="auto"/>
          </w:divBdr>
          <w:divsChild>
            <w:div w:id="1245450988">
              <w:marLeft w:val="0"/>
              <w:marRight w:val="0"/>
              <w:marTop w:val="0"/>
              <w:marBottom w:val="0"/>
              <w:divBdr>
                <w:top w:val="none" w:sz="0" w:space="0" w:color="auto"/>
                <w:left w:val="none" w:sz="0" w:space="0" w:color="auto"/>
                <w:bottom w:val="none" w:sz="0" w:space="0" w:color="auto"/>
                <w:right w:val="none" w:sz="0" w:space="0" w:color="auto"/>
              </w:divBdr>
            </w:div>
            <w:div w:id="1727485251">
              <w:marLeft w:val="0"/>
              <w:marRight w:val="0"/>
              <w:marTop w:val="0"/>
              <w:marBottom w:val="0"/>
              <w:divBdr>
                <w:top w:val="none" w:sz="0" w:space="0" w:color="auto"/>
                <w:left w:val="none" w:sz="0" w:space="0" w:color="auto"/>
                <w:bottom w:val="none" w:sz="0" w:space="0" w:color="auto"/>
                <w:right w:val="none" w:sz="0" w:space="0" w:color="auto"/>
              </w:divBdr>
            </w:div>
            <w:div w:id="400177099">
              <w:marLeft w:val="0"/>
              <w:marRight w:val="0"/>
              <w:marTop w:val="0"/>
              <w:marBottom w:val="0"/>
              <w:divBdr>
                <w:top w:val="none" w:sz="0" w:space="0" w:color="auto"/>
                <w:left w:val="none" w:sz="0" w:space="0" w:color="auto"/>
                <w:bottom w:val="none" w:sz="0" w:space="0" w:color="auto"/>
                <w:right w:val="none" w:sz="0" w:space="0" w:color="auto"/>
              </w:divBdr>
            </w:div>
          </w:divsChild>
        </w:div>
        <w:div w:id="1946157283">
          <w:marLeft w:val="0"/>
          <w:marRight w:val="0"/>
          <w:marTop w:val="122"/>
          <w:marBottom w:val="122"/>
          <w:divBdr>
            <w:top w:val="none" w:sz="0" w:space="0" w:color="auto"/>
            <w:left w:val="none" w:sz="0" w:space="0" w:color="auto"/>
            <w:bottom w:val="none" w:sz="0" w:space="0" w:color="auto"/>
            <w:right w:val="none" w:sz="0" w:space="0" w:color="auto"/>
          </w:divBdr>
          <w:divsChild>
            <w:div w:id="2052684465">
              <w:marLeft w:val="0"/>
              <w:marRight w:val="0"/>
              <w:marTop w:val="0"/>
              <w:marBottom w:val="0"/>
              <w:divBdr>
                <w:top w:val="none" w:sz="0" w:space="0" w:color="auto"/>
                <w:left w:val="none" w:sz="0" w:space="0" w:color="auto"/>
                <w:bottom w:val="none" w:sz="0" w:space="0" w:color="auto"/>
                <w:right w:val="none" w:sz="0" w:space="0" w:color="auto"/>
              </w:divBdr>
            </w:div>
          </w:divsChild>
        </w:div>
        <w:div w:id="1975256317">
          <w:marLeft w:val="0"/>
          <w:marRight w:val="0"/>
          <w:marTop w:val="122"/>
          <w:marBottom w:val="122"/>
          <w:divBdr>
            <w:top w:val="none" w:sz="0" w:space="0" w:color="auto"/>
            <w:left w:val="none" w:sz="0" w:space="0" w:color="auto"/>
            <w:bottom w:val="none" w:sz="0" w:space="0" w:color="auto"/>
            <w:right w:val="none" w:sz="0" w:space="0" w:color="auto"/>
          </w:divBdr>
          <w:divsChild>
            <w:div w:id="2120103839">
              <w:marLeft w:val="0"/>
              <w:marRight w:val="0"/>
              <w:marTop w:val="0"/>
              <w:marBottom w:val="0"/>
              <w:divBdr>
                <w:top w:val="none" w:sz="0" w:space="0" w:color="auto"/>
                <w:left w:val="none" w:sz="0" w:space="0" w:color="auto"/>
                <w:bottom w:val="none" w:sz="0" w:space="0" w:color="auto"/>
                <w:right w:val="none" w:sz="0" w:space="0" w:color="auto"/>
              </w:divBdr>
            </w:div>
            <w:div w:id="1460339428">
              <w:marLeft w:val="0"/>
              <w:marRight w:val="0"/>
              <w:marTop w:val="0"/>
              <w:marBottom w:val="0"/>
              <w:divBdr>
                <w:top w:val="none" w:sz="0" w:space="0" w:color="auto"/>
                <w:left w:val="none" w:sz="0" w:space="0" w:color="auto"/>
                <w:bottom w:val="none" w:sz="0" w:space="0" w:color="auto"/>
                <w:right w:val="none" w:sz="0" w:space="0" w:color="auto"/>
              </w:divBdr>
            </w:div>
            <w:div w:id="1999117027">
              <w:marLeft w:val="0"/>
              <w:marRight w:val="0"/>
              <w:marTop w:val="0"/>
              <w:marBottom w:val="0"/>
              <w:divBdr>
                <w:top w:val="none" w:sz="0" w:space="0" w:color="auto"/>
                <w:left w:val="none" w:sz="0" w:space="0" w:color="auto"/>
                <w:bottom w:val="none" w:sz="0" w:space="0" w:color="auto"/>
                <w:right w:val="none" w:sz="0" w:space="0" w:color="auto"/>
              </w:divBdr>
            </w:div>
            <w:div w:id="195656687">
              <w:marLeft w:val="0"/>
              <w:marRight w:val="0"/>
              <w:marTop w:val="0"/>
              <w:marBottom w:val="0"/>
              <w:divBdr>
                <w:top w:val="none" w:sz="0" w:space="0" w:color="auto"/>
                <w:left w:val="none" w:sz="0" w:space="0" w:color="auto"/>
                <w:bottom w:val="none" w:sz="0" w:space="0" w:color="auto"/>
                <w:right w:val="none" w:sz="0" w:space="0" w:color="auto"/>
              </w:divBdr>
            </w:div>
            <w:div w:id="919365761">
              <w:marLeft w:val="0"/>
              <w:marRight w:val="0"/>
              <w:marTop w:val="0"/>
              <w:marBottom w:val="0"/>
              <w:divBdr>
                <w:top w:val="none" w:sz="0" w:space="0" w:color="auto"/>
                <w:left w:val="none" w:sz="0" w:space="0" w:color="auto"/>
                <w:bottom w:val="none" w:sz="0" w:space="0" w:color="auto"/>
                <w:right w:val="none" w:sz="0" w:space="0" w:color="auto"/>
              </w:divBdr>
            </w:div>
            <w:div w:id="1020670201">
              <w:marLeft w:val="0"/>
              <w:marRight w:val="0"/>
              <w:marTop w:val="0"/>
              <w:marBottom w:val="0"/>
              <w:divBdr>
                <w:top w:val="none" w:sz="0" w:space="0" w:color="auto"/>
                <w:left w:val="none" w:sz="0" w:space="0" w:color="auto"/>
                <w:bottom w:val="none" w:sz="0" w:space="0" w:color="auto"/>
                <w:right w:val="none" w:sz="0" w:space="0" w:color="auto"/>
              </w:divBdr>
            </w:div>
            <w:div w:id="1346133206">
              <w:marLeft w:val="0"/>
              <w:marRight w:val="0"/>
              <w:marTop w:val="0"/>
              <w:marBottom w:val="0"/>
              <w:divBdr>
                <w:top w:val="none" w:sz="0" w:space="0" w:color="auto"/>
                <w:left w:val="none" w:sz="0" w:space="0" w:color="auto"/>
                <w:bottom w:val="none" w:sz="0" w:space="0" w:color="auto"/>
                <w:right w:val="none" w:sz="0" w:space="0" w:color="auto"/>
              </w:divBdr>
            </w:div>
            <w:div w:id="815798550">
              <w:marLeft w:val="0"/>
              <w:marRight w:val="0"/>
              <w:marTop w:val="0"/>
              <w:marBottom w:val="0"/>
              <w:divBdr>
                <w:top w:val="none" w:sz="0" w:space="0" w:color="auto"/>
                <w:left w:val="none" w:sz="0" w:space="0" w:color="auto"/>
                <w:bottom w:val="none" w:sz="0" w:space="0" w:color="auto"/>
                <w:right w:val="none" w:sz="0" w:space="0" w:color="auto"/>
              </w:divBdr>
            </w:div>
            <w:div w:id="1627157895">
              <w:marLeft w:val="0"/>
              <w:marRight w:val="0"/>
              <w:marTop w:val="0"/>
              <w:marBottom w:val="0"/>
              <w:divBdr>
                <w:top w:val="none" w:sz="0" w:space="0" w:color="auto"/>
                <w:left w:val="none" w:sz="0" w:space="0" w:color="auto"/>
                <w:bottom w:val="none" w:sz="0" w:space="0" w:color="auto"/>
                <w:right w:val="none" w:sz="0" w:space="0" w:color="auto"/>
              </w:divBdr>
            </w:div>
            <w:div w:id="1934851631">
              <w:marLeft w:val="0"/>
              <w:marRight w:val="0"/>
              <w:marTop w:val="0"/>
              <w:marBottom w:val="0"/>
              <w:divBdr>
                <w:top w:val="none" w:sz="0" w:space="0" w:color="auto"/>
                <w:left w:val="none" w:sz="0" w:space="0" w:color="auto"/>
                <w:bottom w:val="none" w:sz="0" w:space="0" w:color="auto"/>
                <w:right w:val="none" w:sz="0" w:space="0" w:color="auto"/>
              </w:divBdr>
            </w:div>
            <w:div w:id="1969049003">
              <w:marLeft w:val="0"/>
              <w:marRight w:val="0"/>
              <w:marTop w:val="0"/>
              <w:marBottom w:val="0"/>
              <w:divBdr>
                <w:top w:val="none" w:sz="0" w:space="0" w:color="auto"/>
                <w:left w:val="none" w:sz="0" w:space="0" w:color="auto"/>
                <w:bottom w:val="none" w:sz="0" w:space="0" w:color="auto"/>
                <w:right w:val="none" w:sz="0" w:space="0" w:color="auto"/>
              </w:divBdr>
            </w:div>
            <w:div w:id="664474305">
              <w:marLeft w:val="0"/>
              <w:marRight w:val="0"/>
              <w:marTop w:val="0"/>
              <w:marBottom w:val="0"/>
              <w:divBdr>
                <w:top w:val="none" w:sz="0" w:space="0" w:color="auto"/>
                <w:left w:val="none" w:sz="0" w:space="0" w:color="auto"/>
                <w:bottom w:val="none" w:sz="0" w:space="0" w:color="auto"/>
                <w:right w:val="none" w:sz="0" w:space="0" w:color="auto"/>
              </w:divBdr>
            </w:div>
            <w:div w:id="1992756494">
              <w:marLeft w:val="0"/>
              <w:marRight w:val="0"/>
              <w:marTop w:val="0"/>
              <w:marBottom w:val="0"/>
              <w:divBdr>
                <w:top w:val="none" w:sz="0" w:space="0" w:color="auto"/>
                <w:left w:val="none" w:sz="0" w:space="0" w:color="auto"/>
                <w:bottom w:val="none" w:sz="0" w:space="0" w:color="auto"/>
                <w:right w:val="none" w:sz="0" w:space="0" w:color="auto"/>
              </w:divBdr>
            </w:div>
            <w:div w:id="1512332854">
              <w:marLeft w:val="0"/>
              <w:marRight w:val="0"/>
              <w:marTop w:val="0"/>
              <w:marBottom w:val="0"/>
              <w:divBdr>
                <w:top w:val="none" w:sz="0" w:space="0" w:color="auto"/>
                <w:left w:val="none" w:sz="0" w:space="0" w:color="auto"/>
                <w:bottom w:val="none" w:sz="0" w:space="0" w:color="auto"/>
                <w:right w:val="none" w:sz="0" w:space="0" w:color="auto"/>
              </w:divBdr>
            </w:div>
            <w:div w:id="1902448274">
              <w:marLeft w:val="0"/>
              <w:marRight w:val="0"/>
              <w:marTop w:val="0"/>
              <w:marBottom w:val="0"/>
              <w:divBdr>
                <w:top w:val="none" w:sz="0" w:space="0" w:color="auto"/>
                <w:left w:val="none" w:sz="0" w:space="0" w:color="auto"/>
                <w:bottom w:val="none" w:sz="0" w:space="0" w:color="auto"/>
                <w:right w:val="none" w:sz="0" w:space="0" w:color="auto"/>
              </w:divBdr>
            </w:div>
          </w:divsChild>
        </w:div>
        <w:div w:id="1876383164">
          <w:marLeft w:val="0"/>
          <w:marRight w:val="0"/>
          <w:marTop w:val="122"/>
          <w:marBottom w:val="122"/>
          <w:divBdr>
            <w:top w:val="none" w:sz="0" w:space="0" w:color="auto"/>
            <w:left w:val="none" w:sz="0" w:space="0" w:color="auto"/>
            <w:bottom w:val="none" w:sz="0" w:space="0" w:color="auto"/>
            <w:right w:val="none" w:sz="0" w:space="0" w:color="auto"/>
          </w:divBdr>
          <w:divsChild>
            <w:div w:id="1955088929">
              <w:marLeft w:val="0"/>
              <w:marRight w:val="0"/>
              <w:marTop w:val="0"/>
              <w:marBottom w:val="0"/>
              <w:divBdr>
                <w:top w:val="none" w:sz="0" w:space="0" w:color="auto"/>
                <w:left w:val="none" w:sz="0" w:space="0" w:color="auto"/>
                <w:bottom w:val="none" w:sz="0" w:space="0" w:color="auto"/>
                <w:right w:val="none" w:sz="0" w:space="0" w:color="auto"/>
              </w:divBdr>
            </w:div>
            <w:div w:id="47925821">
              <w:marLeft w:val="0"/>
              <w:marRight w:val="0"/>
              <w:marTop w:val="0"/>
              <w:marBottom w:val="0"/>
              <w:divBdr>
                <w:top w:val="none" w:sz="0" w:space="0" w:color="auto"/>
                <w:left w:val="none" w:sz="0" w:space="0" w:color="auto"/>
                <w:bottom w:val="none" w:sz="0" w:space="0" w:color="auto"/>
                <w:right w:val="none" w:sz="0" w:space="0" w:color="auto"/>
              </w:divBdr>
            </w:div>
            <w:div w:id="580137249">
              <w:marLeft w:val="0"/>
              <w:marRight w:val="0"/>
              <w:marTop w:val="0"/>
              <w:marBottom w:val="0"/>
              <w:divBdr>
                <w:top w:val="none" w:sz="0" w:space="0" w:color="auto"/>
                <w:left w:val="none" w:sz="0" w:space="0" w:color="auto"/>
                <w:bottom w:val="none" w:sz="0" w:space="0" w:color="auto"/>
                <w:right w:val="none" w:sz="0" w:space="0" w:color="auto"/>
              </w:divBdr>
            </w:div>
            <w:div w:id="1324237925">
              <w:marLeft w:val="0"/>
              <w:marRight w:val="0"/>
              <w:marTop w:val="0"/>
              <w:marBottom w:val="0"/>
              <w:divBdr>
                <w:top w:val="none" w:sz="0" w:space="0" w:color="auto"/>
                <w:left w:val="none" w:sz="0" w:space="0" w:color="auto"/>
                <w:bottom w:val="none" w:sz="0" w:space="0" w:color="auto"/>
                <w:right w:val="none" w:sz="0" w:space="0" w:color="auto"/>
              </w:divBdr>
            </w:div>
            <w:div w:id="1991329588">
              <w:marLeft w:val="0"/>
              <w:marRight w:val="0"/>
              <w:marTop w:val="0"/>
              <w:marBottom w:val="0"/>
              <w:divBdr>
                <w:top w:val="none" w:sz="0" w:space="0" w:color="auto"/>
                <w:left w:val="none" w:sz="0" w:space="0" w:color="auto"/>
                <w:bottom w:val="none" w:sz="0" w:space="0" w:color="auto"/>
                <w:right w:val="none" w:sz="0" w:space="0" w:color="auto"/>
              </w:divBdr>
            </w:div>
            <w:div w:id="769013624">
              <w:marLeft w:val="0"/>
              <w:marRight w:val="0"/>
              <w:marTop w:val="0"/>
              <w:marBottom w:val="0"/>
              <w:divBdr>
                <w:top w:val="none" w:sz="0" w:space="0" w:color="auto"/>
                <w:left w:val="none" w:sz="0" w:space="0" w:color="auto"/>
                <w:bottom w:val="none" w:sz="0" w:space="0" w:color="auto"/>
                <w:right w:val="none" w:sz="0" w:space="0" w:color="auto"/>
              </w:divBdr>
            </w:div>
            <w:div w:id="2708669">
              <w:marLeft w:val="0"/>
              <w:marRight w:val="0"/>
              <w:marTop w:val="0"/>
              <w:marBottom w:val="0"/>
              <w:divBdr>
                <w:top w:val="none" w:sz="0" w:space="0" w:color="auto"/>
                <w:left w:val="none" w:sz="0" w:space="0" w:color="auto"/>
                <w:bottom w:val="none" w:sz="0" w:space="0" w:color="auto"/>
                <w:right w:val="none" w:sz="0" w:space="0" w:color="auto"/>
              </w:divBdr>
            </w:div>
            <w:div w:id="1896355388">
              <w:marLeft w:val="0"/>
              <w:marRight w:val="0"/>
              <w:marTop w:val="0"/>
              <w:marBottom w:val="0"/>
              <w:divBdr>
                <w:top w:val="none" w:sz="0" w:space="0" w:color="auto"/>
                <w:left w:val="none" w:sz="0" w:space="0" w:color="auto"/>
                <w:bottom w:val="none" w:sz="0" w:space="0" w:color="auto"/>
                <w:right w:val="none" w:sz="0" w:space="0" w:color="auto"/>
              </w:divBdr>
            </w:div>
            <w:div w:id="270868274">
              <w:marLeft w:val="0"/>
              <w:marRight w:val="0"/>
              <w:marTop w:val="0"/>
              <w:marBottom w:val="0"/>
              <w:divBdr>
                <w:top w:val="none" w:sz="0" w:space="0" w:color="auto"/>
                <w:left w:val="none" w:sz="0" w:space="0" w:color="auto"/>
                <w:bottom w:val="none" w:sz="0" w:space="0" w:color="auto"/>
                <w:right w:val="none" w:sz="0" w:space="0" w:color="auto"/>
              </w:divBdr>
            </w:div>
            <w:div w:id="1282956258">
              <w:marLeft w:val="0"/>
              <w:marRight w:val="0"/>
              <w:marTop w:val="0"/>
              <w:marBottom w:val="0"/>
              <w:divBdr>
                <w:top w:val="none" w:sz="0" w:space="0" w:color="auto"/>
                <w:left w:val="none" w:sz="0" w:space="0" w:color="auto"/>
                <w:bottom w:val="none" w:sz="0" w:space="0" w:color="auto"/>
                <w:right w:val="none" w:sz="0" w:space="0" w:color="auto"/>
              </w:divBdr>
            </w:div>
            <w:div w:id="133301110">
              <w:marLeft w:val="0"/>
              <w:marRight w:val="0"/>
              <w:marTop w:val="0"/>
              <w:marBottom w:val="0"/>
              <w:divBdr>
                <w:top w:val="none" w:sz="0" w:space="0" w:color="auto"/>
                <w:left w:val="none" w:sz="0" w:space="0" w:color="auto"/>
                <w:bottom w:val="none" w:sz="0" w:space="0" w:color="auto"/>
                <w:right w:val="none" w:sz="0" w:space="0" w:color="auto"/>
              </w:divBdr>
            </w:div>
            <w:div w:id="1267885648">
              <w:marLeft w:val="0"/>
              <w:marRight w:val="0"/>
              <w:marTop w:val="0"/>
              <w:marBottom w:val="0"/>
              <w:divBdr>
                <w:top w:val="none" w:sz="0" w:space="0" w:color="auto"/>
                <w:left w:val="none" w:sz="0" w:space="0" w:color="auto"/>
                <w:bottom w:val="none" w:sz="0" w:space="0" w:color="auto"/>
                <w:right w:val="none" w:sz="0" w:space="0" w:color="auto"/>
              </w:divBdr>
            </w:div>
            <w:div w:id="950010113">
              <w:marLeft w:val="0"/>
              <w:marRight w:val="0"/>
              <w:marTop w:val="0"/>
              <w:marBottom w:val="0"/>
              <w:divBdr>
                <w:top w:val="none" w:sz="0" w:space="0" w:color="auto"/>
                <w:left w:val="none" w:sz="0" w:space="0" w:color="auto"/>
                <w:bottom w:val="none" w:sz="0" w:space="0" w:color="auto"/>
                <w:right w:val="none" w:sz="0" w:space="0" w:color="auto"/>
              </w:divBdr>
            </w:div>
            <w:div w:id="14115615">
              <w:marLeft w:val="0"/>
              <w:marRight w:val="0"/>
              <w:marTop w:val="0"/>
              <w:marBottom w:val="0"/>
              <w:divBdr>
                <w:top w:val="none" w:sz="0" w:space="0" w:color="auto"/>
                <w:left w:val="none" w:sz="0" w:space="0" w:color="auto"/>
                <w:bottom w:val="none" w:sz="0" w:space="0" w:color="auto"/>
                <w:right w:val="none" w:sz="0" w:space="0" w:color="auto"/>
              </w:divBdr>
            </w:div>
            <w:div w:id="1027827266">
              <w:marLeft w:val="0"/>
              <w:marRight w:val="0"/>
              <w:marTop w:val="0"/>
              <w:marBottom w:val="0"/>
              <w:divBdr>
                <w:top w:val="none" w:sz="0" w:space="0" w:color="auto"/>
                <w:left w:val="none" w:sz="0" w:space="0" w:color="auto"/>
                <w:bottom w:val="none" w:sz="0" w:space="0" w:color="auto"/>
                <w:right w:val="none" w:sz="0" w:space="0" w:color="auto"/>
              </w:divBdr>
            </w:div>
            <w:div w:id="585963441">
              <w:marLeft w:val="0"/>
              <w:marRight w:val="0"/>
              <w:marTop w:val="0"/>
              <w:marBottom w:val="0"/>
              <w:divBdr>
                <w:top w:val="none" w:sz="0" w:space="0" w:color="auto"/>
                <w:left w:val="none" w:sz="0" w:space="0" w:color="auto"/>
                <w:bottom w:val="none" w:sz="0" w:space="0" w:color="auto"/>
                <w:right w:val="none" w:sz="0" w:space="0" w:color="auto"/>
              </w:divBdr>
            </w:div>
            <w:div w:id="2043675968">
              <w:marLeft w:val="0"/>
              <w:marRight w:val="0"/>
              <w:marTop w:val="0"/>
              <w:marBottom w:val="0"/>
              <w:divBdr>
                <w:top w:val="none" w:sz="0" w:space="0" w:color="auto"/>
                <w:left w:val="none" w:sz="0" w:space="0" w:color="auto"/>
                <w:bottom w:val="none" w:sz="0" w:space="0" w:color="auto"/>
                <w:right w:val="none" w:sz="0" w:space="0" w:color="auto"/>
              </w:divBdr>
            </w:div>
            <w:div w:id="1927299372">
              <w:marLeft w:val="0"/>
              <w:marRight w:val="0"/>
              <w:marTop w:val="0"/>
              <w:marBottom w:val="0"/>
              <w:divBdr>
                <w:top w:val="none" w:sz="0" w:space="0" w:color="auto"/>
                <w:left w:val="none" w:sz="0" w:space="0" w:color="auto"/>
                <w:bottom w:val="none" w:sz="0" w:space="0" w:color="auto"/>
                <w:right w:val="none" w:sz="0" w:space="0" w:color="auto"/>
              </w:divBdr>
            </w:div>
            <w:div w:id="1664501939">
              <w:marLeft w:val="0"/>
              <w:marRight w:val="0"/>
              <w:marTop w:val="0"/>
              <w:marBottom w:val="0"/>
              <w:divBdr>
                <w:top w:val="none" w:sz="0" w:space="0" w:color="auto"/>
                <w:left w:val="none" w:sz="0" w:space="0" w:color="auto"/>
                <w:bottom w:val="none" w:sz="0" w:space="0" w:color="auto"/>
                <w:right w:val="none" w:sz="0" w:space="0" w:color="auto"/>
              </w:divBdr>
            </w:div>
            <w:div w:id="245385363">
              <w:marLeft w:val="0"/>
              <w:marRight w:val="0"/>
              <w:marTop w:val="0"/>
              <w:marBottom w:val="0"/>
              <w:divBdr>
                <w:top w:val="none" w:sz="0" w:space="0" w:color="auto"/>
                <w:left w:val="none" w:sz="0" w:space="0" w:color="auto"/>
                <w:bottom w:val="none" w:sz="0" w:space="0" w:color="auto"/>
                <w:right w:val="none" w:sz="0" w:space="0" w:color="auto"/>
              </w:divBdr>
            </w:div>
            <w:div w:id="1081295082">
              <w:marLeft w:val="0"/>
              <w:marRight w:val="0"/>
              <w:marTop w:val="0"/>
              <w:marBottom w:val="0"/>
              <w:divBdr>
                <w:top w:val="none" w:sz="0" w:space="0" w:color="auto"/>
                <w:left w:val="none" w:sz="0" w:space="0" w:color="auto"/>
                <w:bottom w:val="none" w:sz="0" w:space="0" w:color="auto"/>
                <w:right w:val="none" w:sz="0" w:space="0" w:color="auto"/>
              </w:divBdr>
            </w:div>
            <w:div w:id="1808623437">
              <w:marLeft w:val="0"/>
              <w:marRight w:val="0"/>
              <w:marTop w:val="0"/>
              <w:marBottom w:val="0"/>
              <w:divBdr>
                <w:top w:val="none" w:sz="0" w:space="0" w:color="auto"/>
                <w:left w:val="none" w:sz="0" w:space="0" w:color="auto"/>
                <w:bottom w:val="none" w:sz="0" w:space="0" w:color="auto"/>
                <w:right w:val="none" w:sz="0" w:space="0" w:color="auto"/>
              </w:divBdr>
            </w:div>
            <w:div w:id="207106015">
              <w:marLeft w:val="0"/>
              <w:marRight w:val="0"/>
              <w:marTop w:val="0"/>
              <w:marBottom w:val="0"/>
              <w:divBdr>
                <w:top w:val="none" w:sz="0" w:space="0" w:color="auto"/>
                <w:left w:val="none" w:sz="0" w:space="0" w:color="auto"/>
                <w:bottom w:val="none" w:sz="0" w:space="0" w:color="auto"/>
                <w:right w:val="none" w:sz="0" w:space="0" w:color="auto"/>
              </w:divBdr>
            </w:div>
            <w:div w:id="164514591">
              <w:marLeft w:val="0"/>
              <w:marRight w:val="0"/>
              <w:marTop w:val="0"/>
              <w:marBottom w:val="0"/>
              <w:divBdr>
                <w:top w:val="none" w:sz="0" w:space="0" w:color="auto"/>
                <w:left w:val="none" w:sz="0" w:space="0" w:color="auto"/>
                <w:bottom w:val="none" w:sz="0" w:space="0" w:color="auto"/>
                <w:right w:val="none" w:sz="0" w:space="0" w:color="auto"/>
              </w:divBdr>
            </w:div>
            <w:div w:id="20712513">
              <w:marLeft w:val="0"/>
              <w:marRight w:val="0"/>
              <w:marTop w:val="0"/>
              <w:marBottom w:val="0"/>
              <w:divBdr>
                <w:top w:val="none" w:sz="0" w:space="0" w:color="auto"/>
                <w:left w:val="none" w:sz="0" w:space="0" w:color="auto"/>
                <w:bottom w:val="none" w:sz="0" w:space="0" w:color="auto"/>
                <w:right w:val="none" w:sz="0" w:space="0" w:color="auto"/>
              </w:divBdr>
            </w:div>
            <w:div w:id="507139612">
              <w:marLeft w:val="0"/>
              <w:marRight w:val="0"/>
              <w:marTop w:val="0"/>
              <w:marBottom w:val="0"/>
              <w:divBdr>
                <w:top w:val="none" w:sz="0" w:space="0" w:color="auto"/>
                <w:left w:val="none" w:sz="0" w:space="0" w:color="auto"/>
                <w:bottom w:val="none" w:sz="0" w:space="0" w:color="auto"/>
                <w:right w:val="none" w:sz="0" w:space="0" w:color="auto"/>
              </w:divBdr>
            </w:div>
            <w:div w:id="1275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3336">
      <w:bodyDiv w:val="1"/>
      <w:marLeft w:val="0"/>
      <w:marRight w:val="0"/>
      <w:marTop w:val="0"/>
      <w:marBottom w:val="0"/>
      <w:divBdr>
        <w:top w:val="none" w:sz="0" w:space="0" w:color="auto"/>
        <w:left w:val="none" w:sz="0" w:space="0" w:color="auto"/>
        <w:bottom w:val="none" w:sz="0" w:space="0" w:color="auto"/>
        <w:right w:val="none" w:sz="0" w:space="0" w:color="auto"/>
      </w:divBdr>
    </w:div>
    <w:div w:id="932473983">
      <w:bodyDiv w:val="1"/>
      <w:marLeft w:val="0"/>
      <w:marRight w:val="0"/>
      <w:marTop w:val="0"/>
      <w:marBottom w:val="0"/>
      <w:divBdr>
        <w:top w:val="none" w:sz="0" w:space="0" w:color="auto"/>
        <w:left w:val="none" w:sz="0" w:space="0" w:color="auto"/>
        <w:bottom w:val="none" w:sz="0" w:space="0" w:color="auto"/>
        <w:right w:val="none" w:sz="0" w:space="0" w:color="auto"/>
      </w:divBdr>
      <w:divsChild>
        <w:div w:id="746852241">
          <w:marLeft w:val="0"/>
          <w:marRight w:val="0"/>
          <w:marTop w:val="0"/>
          <w:marBottom w:val="0"/>
          <w:divBdr>
            <w:top w:val="none" w:sz="0" w:space="0" w:color="auto"/>
            <w:left w:val="none" w:sz="0" w:space="0" w:color="auto"/>
            <w:bottom w:val="none" w:sz="0" w:space="0" w:color="auto"/>
            <w:right w:val="none" w:sz="0" w:space="0" w:color="auto"/>
          </w:divBdr>
          <w:divsChild>
            <w:div w:id="1846284438">
              <w:marLeft w:val="0"/>
              <w:marRight w:val="0"/>
              <w:marTop w:val="0"/>
              <w:marBottom w:val="0"/>
              <w:divBdr>
                <w:top w:val="none" w:sz="0" w:space="0" w:color="auto"/>
                <w:left w:val="none" w:sz="0" w:space="0" w:color="auto"/>
                <w:bottom w:val="none" w:sz="0" w:space="0" w:color="auto"/>
                <w:right w:val="none" w:sz="0" w:space="0" w:color="auto"/>
              </w:divBdr>
            </w:div>
            <w:div w:id="1650131703">
              <w:marLeft w:val="0"/>
              <w:marRight w:val="0"/>
              <w:marTop w:val="0"/>
              <w:marBottom w:val="0"/>
              <w:divBdr>
                <w:top w:val="none" w:sz="0" w:space="0" w:color="auto"/>
                <w:left w:val="none" w:sz="0" w:space="0" w:color="auto"/>
                <w:bottom w:val="none" w:sz="0" w:space="0" w:color="auto"/>
                <w:right w:val="none" w:sz="0" w:space="0" w:color="auto"/>
              </w:divBdr>
            </w:div>
            <w:div w:id="1230077570">
              <w:marLeft w:val="0"/>
              <w:marRight w:val="0"/>
              <w:marTop w:val="0"/>
              <w:marBottom w:val="0"/>
              <w:divBdr>
                <w:top w:val="none" w:sz="0" w:space="0" w:color="auto"/>
                <w:left w:val="none" w:sz="0" w:space="0" w:color="auto"/>
                <w:bottom w:val="none" w:sz="0" w:space="0" w:color="auto"/>
                <w:right w:val="none" w:sz="0" w:space="0" w:color="auto"/>
              </w:divBdr>
            </w:div>
            <w:div w:id="1819958538">
              <w:marLeft w:val="0"/>
              <w:marRight w:val="0"/>
              <w:marTop w:val="0"/>
              <w:marBottom w:val="0"/>
              <w:divBdr>
                <w:top w:val="none" w:sz="0" w:space="0" w:color="auto"/>
                <w:left w:val="none" w:sz="0" w:space="0" w:color="auto"/>
                <w:bottom w:val="none" w:sz="0" w:space="0" w:color="auto"/>
                <w:right w:val="none" w:sz="0" w:space="0" w:color="auto"/>
              </w:divBdr>
            </w:div>
            <w:div w:id="1518811019">
              <w:marLeft w:val="0"/>
              <w:marRight w:val="0"/>
              <w:marTop w:val="0"/>
              <w:marBottom w:val="0"/>
              <w:divBdr>
                <w:top w:val="none" w:sz="0" w:space="0" w:color="auto"/>
                <w:left w:val="none" w:sz="0" w:space="0" w:color="auto"/>
                <w:bottom w:val="none" w:sz="0" w:space="0" w:color="auto"/>
                <w:right w:val="none" w:sz="0" w:space="0" w:color="auto"/>
              </w:divBdr>
            </w:div>
            <w:div w:id="1923368701">
              <w:marLeft w:val="0"/>
              <w:marRight w:val="0"/>
              <w:marTop w:val="0"/>
              <w:marBottom w:val="0"/>
              <w:divBdr>
                <w:top w:val="none" w:sz="0" w:space="0" w:color="auto"/>
                <w:left w:val="none" w:sz="0" w:space="0" w:color="auto"/>
                <w:bottom w:val="none" w:sz="0" w:space="0" w:color="auto"/>
                <w:right w:val="none" w:sz="0" w:space="0" w:color="auto"/>
              </w:divBdr>
            </w:div>
            <w:div w:id="1938177458">
              <w:marLeft w:val="0"/>
              <w:marRight w:val="0"/>
              <w:marTop w:val="0"/>
              <w:marBottom w:val="0"/>
              <w:divBdr>
                <w:top w:val="none" w:sz="0" w:space="0" w:color="auto"/>
                <w:left w:val="none" w:sz="0" w:space="0" w:color="auto"/>
                <w:bottom w:val="none" w:sz="0" w:space="0" w:color="auto"/>
                <w:right w:val="none" w:sz="0" w:space="0" w:color="auto"/>
              </w:divBdr>
            </w:div>
            <w:div w:id="2133404938">
              <w:marLeft w:val="0"/>
              <w:marRight w:val="0"/>
              <w:marTop w:val="0"/>
              <w:marBottom w:val="0"/>
              <w:divBdr>
                <w:top w:val="none" w:sz="0" w:space="0" w:color="auto"/>
                <w:left w:val="none" w:sz="0" w:space="0" w:color="auto"/>
                <w:bottom w:val="none" w:sz="0" w:space="0" w:color="auto"/>
                <w:right w:val="none" w:sz="0" w:space="0" w:color="auto"/>
              </w:divBdr>
            </w:div>
            <w:div w:id="1650359945">
              <w:marLeft w:val="0"/>
              <w:marRight w:val="0"/>
              <w:marTop w:val="0"/>
              <w:marBottom w:val="0"/>
              <w:divBdr>
                <w:top w:val="none" w:sz="0" w:space="0" w:color="auto"/>
                <w:left w:val="none" w:sz="0" w:space="0" w:color="auto"/>
                <w:bottom w:val="none" w:sz="0" w:space="0" w:color="auto"/>
                <w:right w:val="none" w:sz="0" w:space="0" w:color="auto"/>
              </w:divBdr>
            </w:div>
            <w:div w:id="1848906789">
              <w:marLeft w:val="0"/>
              <w:marRight w:val="0"/>
              <w:marTop w:val="0"/>
              <w:marBottom w:val="0"/>
              <w:divBdr>
                <w:top w:val="none" w:sz="0" w:space="0" w:color="auto"/>
                <w:left w:val="none" w:sz="0" w:space="0" w:color="auto"/>
                <w:bottom w:val="none" w:sz="0" w:space="0" w:color="auto"/>
                <w:right w:val="none" w:sz="0" w:space="0" w:color="auto"/>
              </w:divBdr>
            </w:div>
            <w:div w:id="1730609272">
              <w:marLeft w:val="0"/>
              <w:marRight w:val="0"/>
              <w:marTop w:val="0"/>
              <w:marBottom w:val="0"/>
              <w:divBdr>
                <w:top w:val="none" w:sz="0" w:space="0" w:color="auto"/>
                <w:left w:val="none" w:sz="0" w:space="0" w:color="auto"/>
                <w:bottom w:val="none" w:sz="0" w:space="0" w:color="auto"/>
                <w:right w:val="none" w:sz="0" w:space="0" w:color="auto"/>
              </w:divBdr>
            </w:div>
            <w:div w:id="1914660824">
              <w:marLeft w:val="0"/>
              <w:marRight w:val="0"/>
              <w:marTop w:val="0"/>
              <w:marBottom w:val="0"/>
              <w:divBdr>
                <w:top w:val="none" w:sz="0" w:space="0" w:color="auto"/>
                <w:left w:val="none" w:sz="0" w:space="0" w:color="auto"/>
                <w:bottom w:val="none" w:sz="0" w:space="0" w:color="auto"/>
                <w:right w:val="none" w:sz="0" w:space="0" w:color="auto"/>
              </w:divBdr>
            </w:div>
            <w:div w:id="1622497092">
              <w:marLeft w:val="0"/>
              <w:marRight w:val="0"/>
              <w:marTop w:val="0"/>
              <w:marBottom w:val="0"/>
              <w:divBdr>
                <w:top w:val="none" w:sz="0" w:space="0" w:color="auto"/>
                <w:left w:val="none" w:sz="0" w:space="0" w:color="auto"/>
                <w:bottom w:val="none" w:sz="0" w:space="0" w:color="auto"/>
                <w:right w:val="none" w:sz="0" w:space="0" w:color="auto"/>
              </w:divBdr>
            </w:div>
            <w:div w:id="1700810577">
              <w:marLeft w:val="0"/>
              <w:marRight w:val="0"/>
              <w:marTop w:val="0"/>
              <w:marBottom w:val="0"/>
              <w:divBdr>
                <w:top w:val="none" w:sz="0" w:space="0" w:color="auto"/>
                <w:left w:val="none" w:sz="0" w:space="0" w:color="auto"/>
                <w:bottom w:val="none" w:sz="0" w:space="0" w:color="auto"/>
                <w:right w:val="none" w:sz="0" w:space="0" w:color="auto"/>
              </w:divBdr>
            </w:div>
            <w:div w:id="1699115788">
              <w:marLeft w:val="0"/>
              <w:marRight w:val="0"/>
              <w:marTop w:val="0"/>
              <w:marBottom w:val="0"/>
              <w:divBdr>
                <w:top w:val="none" w:sz="0" w:space="0" w:color="auto"/>
                <w:left w:val="none" w:sz="0" w:space="0" w:color="auto"/>
                <w:bottom w:val="none" w:sz="0" w:space="0" w:color="auto"/>
                <w:right w:val="none" w:sz="0" w:space="0" w:color="auto"/>
              </w:divBdr>
            </w:div>
            <w:div w:id="1262638581">
              <w:marLeft w:val="0"/>
              <w:marRight w:val="0"/>
              <w:marTop w:val="0"/>
              <w:marBottom w:val="0"/>
              <w:divBdr>
                <w:top w:val="none" w:sz="0" w:space="0" w:color="auto"/>
                <w:left w:val="none" w:sz="0" w:space="0" w:color="auto"/>
                <w:bottom w:val="none" w:sz="0" w:space="0" w:color="auto"/>
                <w:right w:val="none" w:sz="0" w:space="0" w:color="auto"/>
              </w:divBdr>
            </w:div>
            <w:div w:id="735009714">
              <w:marLeft w:val="0"/>
              <w:marRight w:val="0"/>
              <w:marTop w:val="0"/>
              <w:marBottom w:val="0"/>
              <w:divBdr>
                <w:top w:val="none" w:sz="0" w:space="0" w:color="auto"/>
                <w:left w:val="none" w:sz="0" w:space="0" w:color="auto"/>
                <w:bottom w:val="none" w:sz="0" w:space="0" w:color="auto"/>
                <w:right w:val="none" w:sz="0" w:space="0" w:color="auto"/>
              </w:divBdr>
            </w:div>
            <w:div w:id="1409379632">
              <w:marLeft w:val="0"/>
              <w:marRight w:val="0"/>
              <w:marTop w:val="0"/>
              <w:marBottom w:val="0"/>
              <w:divBdr>
                <w:top w:val="none" w:sz="0" w:space="0" w:color="auto"/>
                <w:left w:val="none" w:sz="0" w:space="0" w:color="auto"/>
                <w:bottom w:val="none" w:sz="0" w:space="0" w:color="auto"/>
                <w:right w:val="none" w:sz="0" w:space="0" w:color="auto"/>
              </w:divBdr>
            </w:div>
            <w:div w:id="1888687801">
              <w:marLeft w:val="0"/>
              <w:marRight w:val="0"/>
              <w:marTop w:val="0"/>
              <w:marBottom w:val="0"/>
              <w:divBdr>
                <w:top w:val="none" w:sz="0" w:space="0" w:color="auto"/>
                <w:left w:val="none" w:sz="0" w:space="0" w:color="auto"/>
                <w:bottom w:val="none" w:sz="0" w:space="0" w:color="auto"/>
                <w:right w:val="none" w:sz="0" w:space="0" w:color="auto"/>
              </w:divBdr>
            </w:div>
            <w:div w:id="1085104675">
              <w:marLeft w:val="0"/>
              <w:marRight w:val="0"/>
              <w:marTop w:val="0"/>
              <w:marBottom w:val="0"/>
              <w:divBdr>
                <w:top w:val="none" w:sz="0" w:space="0" w:color="auto"/>
                <w:left w:val="none" w:sz="0" w:space="0" w:color="auto"/>
                <w:bottom w:val="none" w:sz="0" w:space="0" w:color="auto"/>
                <w:right w:val="none" w:sz="0" w:space="0" w:color="auto"/>
              </w:divBdr>
            </w:div>
            <w:div w:id="2030523845">
              <w:marLeft w:val="0"/>
              <w:marRight w:val="0"/>
              <w:marTop w:val="0"/>
              <w:marBottom w:val="0"/>
              <w:divBdr>
                <w:top w:val="none" w:sz="0" w:space="0" w:color="auto"/>
                <w:left w:val="none" w:sz="0" w:space="0" w:color="auto"/>
                <w:bottom w:val="none" w:sz="0" w:space="0" w:color="auto"/>
                <w:right w:val="none" w:sz="0" w:space="0" w:color="auto"/>
              </w:divBdr>
            </w:div>
            <w:div w:id="2093969844">
              <w:marLeft w:val="0"/>
              <w:marRight w:val="0"/>
              <w:marTop w:val="0"/>
              <w:marBottom w:val="0"/>
              <w:divBdr>
                <w:top w:val="none" w:sz="0" w:space="0" w:color="auto"/>
                <w:left w:val="none" w:sz="0" w:space="0" w:color="auto"/>
                <w:bottom w:val="none" w:sz="0" w:space="0" w:color="auto"/>
                <w:right w:val="none" w:sz="0" w:space="0" w:color="auto"/>
              </w:divBdr>
            </w:div>
            <w:div w:id="1003976216">
              <w:marLeft w:val="0"/>
              <w:marRight w:val="0"/>
              <w:marTop w:val="0"/>
              <w:marBottom w:val="0"/>
              <w:divBdr>
                <w:top w:val="none" w:sz="0" w:space="0" w:color="auto"/>
                <w:left w:val="none" w:sz="0" w:space="0" w:color="auto"/>
                <w:bottom w:val="none" w:sz="0" w:space="0" w:color="auto"/>
                <w:right w:val="none" w:sz="0" w:space="0" w:color="auto"/>
              </w:divBdr>
            </w:div>
            <w:div w:id="298221230">
              <w:marLeft w:val="0"/>
              <w:marRight w:val="0"/>
              <w:marTop w:val="0"/>
              <w:marBottom w:val="0"/>
              <w:divBdr>
                <w:top w:val="none" w:sz="0" w:space="0" w:color="auto"/>
                <w:left w:val="none" w:sz="0" w:space="0" w:color="auto"/>
                <w:bottom w:val="none" w:sz="0" w:space="0" w:color="auto"/>
                <w:right w:val="none" w:sz="0" w:space="0" w:color="auto"/>
              </w:divBdr>
            </w:div>
            <w:div w:id="144855396">
              <w:marLeft w:val="0"/>
              <w:marRight w:val="0"/>
              <w:marTop w:val="0"/>
              <w:marBottom w:val="0"/>
              <w:divBdr>
                <w:top w:val="none" w:sz="0" w:space="0" w:color="auto"/>
                <w:left w:val="none" w:sz="0" w:space="0" w:color="auto"/>
                <w:bottom w:val="none" w:sz="0" w:space="0" w:color="auto"/>
                <w:right w:val="none" w:sz="0" w:space="0" w:color="auto"/>
              </w:divBdr>
            </w:div>
            <w:div w:id="2115323513">
              <w:marLeft w:val="0"/>
              <w:marRight w:val="0"/>
              <w:marTop w:val="0"/>
              <w:marBottom w:val="0"/>
              <w:divBdr>
                <w:top w:val="none" w:sz="0" w:space="0" w:color="auto"/>
                <w:left w:val="none" w:sz="0" w:space="0" w:color="auto"/>
                <w:bottom w:val="none" w:sz="0" w:space="0" w:color="auto"/>
                <w:right w:val="none" w:sz="0" w:space="0" w:color="auto"/>
              </w:divBdr>
            </w:div>
            <w:div w:id="832338942">
              <w:marLeft w:val="0"/>
              <w:marRight w:val="0"/>
              <w:marTop w:val="0"/>
              <w:marBottom w:val="0"/>
              <w:divBdr>
                <w:top w:val="none" w:sz="0" w:space="0" w:color="auto"/>
                <w:left w:val="none" w:sz="0" w:space="0" w:color="auto"/>
                <w:bottom w:val="none" w:sz="0" w:space="0" w:color="auto"/>
                <w:right w:val="none" w:sz="0" w:space="0" w:color="auto"/>
              </w:divBdr>
            </w:div>
            <w:div w:id="1595239759">
              <w:marLeft w:val="0"/>
              <w:marRight w:val="0"/>
              <w:marTop w:val="0"/>
              <w:marBottom w:val="0"/>
              <w:divBdr>
                <w:top w:val="none" w:sz="0" w:space="0" w:color="auto"/>
                <w:left w:val="none" w:sz="0" w:space="0" w:color="auto"/>
                <w:bottom w:val="none" w:sz="0" w:space="0" w:color="auto"/>
                <w:right w:val="none" w:sz="0" w:space="0" w:color="auto"/>
              </w:divBdr>
            </w:div>
            <w:div w:id="166140300">
              <w:marLeft w:val="0"/>
              <w:marRight w:val="0"/>
              <w:marTop w:val="0"/>
              <w:marBottom w:val="0"/>
              <w:divBdr>
                <w:top w:val="none" w:sz="0" w:space="0" w:color="auto"/>
                <w:left w:val="none" w:sz="0" w:space="0" w:color="auto"/>
                <w:bottom w:val="none" w:sz="0" w:space="0" w:color="auto"/>
                <w:right w:val="none" w:sz="0" w:space="0" w:color="auto"/>
              </w:divBdr>
            </w:div>
            <w:div w:id="423066799">
              <w:marLeft w:val="0"/>
              <w:marRight w:val="0"/>
              <w:marTop w:val="0"/>
              <w:marBottom w:val="0"/>
              <w:divBdr>
                <w:top w:val="none" w:sz="0" w:space="0" w:color="auto"/>
                <w:left w:val="none" w:sz="0" w:space="0" w:color="auto"/>
                <w:bottom w:val="none" w:sz="0" w:space="0" w:color="auto"/>
                <w:right w:val="none" w:sz="0" w:space="0" w:color="auto"/>
              </w:divBdr>
            </w:div>
            <w:div w:id="12534391">
              <w:marLeft w:val="0"/>
              <w:marRight w:val="0"/>
              <w:marTop w:val="0"/>
              <w:marBottom w:val="0"/>
              <w:divBdr>
                <w:top w:val="none" w:sz="0" w:space="0" w:color="auto"/>
                <w:left w:val="none" w:sz="0" w:space="0" w:color="auto"/>
                <w:bottom w:val="none" w:sz="0" w:space="0" w:color="auto"/>
                <w:right w:val="none" w:sz="0" w:space="0" w:color="auto"/>
              </w:divBdr>
            </w:div>
            <w:div w:id="1955014997">
              <w:marLeft w:val="0"/>
              <w:marRight w:val="0"/>
              <w:marTop w:val="0"/>
              <w:marBottom w:val="0"/>
              <w:divBdr>
                <w:top w:val="none" w:sz="0" w:space="0" w:color="auto"/>
                <w:left w:val="none" w:sz="0" w:space="0" w:color="auto"/>
                <w:bottom w:val="none" w:sz="0" w:space="0" w:color="auto"/>
                <w:right w:val="none" w:sz="0" w:space="0" w:color="auto"/>
              </w:divBdr>
            </w:div>
            <w:div w:id="939605945">
              <w:marLeft w:val="0"/>
              <w:marRight w:val="0"/>
              <w:marTop w:val="0"/>
              <w:marBottom w:val="0"/>
              <w:divBdr>
                <w:top w:val="none" w:sz="0" w:space="0" w:color="auto"/>
                <w:left w:val="none" w:sz="0" w:space="0" w:color="auto"/>
                <w:bottom w:val="none" w:sz="0" w:space="0" w:color="auto"/>
                <w:right w:val="none" w:sz="0" w:space="0" w:color="auto"/>
              </w:divBdr>
            </w:div>
            <w:div w:id="843014445">
              <w:marLeft w:val="0"/>
              <w:marRight w:val="0"/>
              <w:marTop w:val="0"/>
              <w:marBottom w:val="0"/>
              <w:divBdr>
                <w:top w:val="none" w:sz="0" w:space="0" w:color="auto"/>
                <w:left w:val="none" w:sz="0" w:space="0" w:color="auto"/>
                <w:bottom w:val="none" w:sz="0" w:space="0" w:color="auto"/>
                <w:right w:val="none" w:sz="0" w:space="0" w:color="auto"/>
              </w:divBdr>
            </w:div>
            <w:div w:id="613560086">
              <w:marLeft w:val="0"/>
              <w:marRight w:val="0"/>
              <w:marTop w:val="0"/>
              <w:marBottom w:val="0"/>
              <w:divBdr>
                <w:top w:val="none" w:sz="0" w:space="0" w:color="auto"/>
                <w:left w:val="none" w:sz="0" w:space="0" w:color="auto"/>
                <w:bottom w:val="none" w:sz="0" w:space="0" w:color="auto"/>
                <w:right w:val="none" w:sz="0" w:space="0" w:color="auto"/>
              </w:divBdr>
            </w:div>
            <w:div w:id="97801452">
              <w:marLeft w:val="0"/>
              <w:marRight w:val="0"/>
              <w:marTop w:val="0"/>
              <w:marBottom w:val="0"/>
              <w:divBdr>
                <w:top w:val="none" w:sz="0" w:space="0" w:color="auto"/>
                <w:left w:val="none" w:sz="0" w:space="0" w:color="auto"/>
                <w:bottom w:val="none" w:sz="0" w:space="0" w:color="auto"/>
                <w:right w:val="none" w:sz="0" w:space="0" w:color="auto"/>
              </w:divBdr>
            </w:div>
            <w:div w:id="217516075">
              <w:marLeft w:val="0"/>
              <w:marRight w:val="0"/>
              <w:marTop w:val="0"/>
              <w:marBottom w:val="0"/>
              <w:divBdr>
                <w:top w:val="none" w:sz="0" w:space="0" w:color="auto"/>
                <w:left w:val="none" w:sz="0" w:space="0" w:color="auto"/>
                <w:bottom w:val="none" w:sz="0" w:space="0" w:color="auto"/>
                <w:right w:val="none" w:sz="0" w:space="0" w:color="auto"/>
              </w:divBdr>
            </w:div>
            <w:div w:id="1595675207">
              <w:marLeft w:val="0"/>
              <w:marRight w:val="0"/>
              <w:marTop w:val="0"/>
              <w:marBottom w:val="0"/>
              <w:divBdr>
                <w:top w:val="none" w:sz="0" w:space="0" w:color="auto"/>
                <w:left w:val="none" w:sz="0" w:space="0" w:color="auto"/>
                <w:bottom w:val="none" w:sz="0" w:space="0" w:color="auto"/>
                <w:right w:val="none" w:sz="0" w:space="0" w:color="auto"/>
              </w:divBdr>
            </w:div>
            <w:div w:id="826437930">
              <w:marLeft w:val="0"/>
              <w:marRight w:val="0"/>
              <w:marTop w:val="0"/>
              <w:marBottom w:val="0"/>
              <w:divBdr>
                <w:top w:val="none" w:sz="0" w:space="0" w:color="auto"/>
                <w:left w:val="none" w:sz="0" w:space="0" w:color="auto"/>
                <w:bottom w:val="none" w:sz="0" w:space="0" w:color="auto"/>
                <w:right w:val="none" w:sz="0" w:space="0" w:color="auto"/>
              </w:divBdr>
            </w:div>
            <w:div w:id="109976952">
              <w:marLeft w:val="0"/>
              <w:marRight w:val="0"/>
              <w:marTop w:val="0"/>
              <w:marBottom w:val="0"/>
              <w:divBdr>
                <w:top w:val="none" w:sz="0" w:space="0" w:color="auto"/>
                <w:left w:val="none" w:sz="0" w:space="0" w:color="auto"/>
                <w:bottom w:val="none" w:sz="0" w:space="0" w:color="auto"/>
                <w:right w:val="none" w:sz="0" w:space="0" w:color="auto"/>
              </w:divBdr>
            </w:div>
            <w:div w:id="406651591">
              <w:marLeft w:val="0"/>
              <w:marRight w:val="0"/>
              <w:marTop w:val="0"/>
              <w:marBottom w:val="0"/>
              <w:divBdr>
                <w:top w:val="none" w:sz="0" w:space="0" w:color="auto"/>
                <w:left w:val="none" w:sz="0" w:space="0" w:color="auto"/>
                <w:bottom w:val="none" w:sz="0" w:space="0" w:color="auto"/>
                <w:right w:val="none" w:sz="0" w:space="0" w:color="auto"/>
              </w:divBdr>
            </w:div>
            <w:div w:id="309098014">
              <w:marLeft w:val="0"/>
              <w:marRight w:val="0"/>
              <w:marTop w:val="0"/>
              <w:marBottom w:val="0"/>
              <w:divBdr>
                <w:top w:val="none" w:sz="0" w:space="0" w:color="auto"/>
                <w:left w:val="none" w:sz="0" w:space="0" w:color="auto"/>
                <w:bottom w:val="none" w:sz="0" w:space="0" w:color="auto"/>
                <w:right w:val="none" w:sz="0" w:space="0" w:color="auto"/>
              </w:divBdr>
            </w:div>
            <w:div w:id="2106726667">
              <w:marLeft w:val="0"/>
              <w:marRight w:val="0"/>
              <w:marTop w:val="0"/>
              <w:marBottom w:val="0"/>
              <w:divBdr>
                <w:top w:val="none" w:sz="0" w:space="0" w:color="auto"/>
                <w:left w:val="none" w:sz="0" w:space="0" w:color="auto"/>
                <w:bottom w:val="none" w:sz="0" w:space="0" w:color="auto"/>
                <w:right w:val="none" w:sz="0" w:space="0" w:color="auto"/>
              </w:divBdr>
            </w:div>
            <w:div w:id="1165899980">
              <w:marLeft w:val="0"/>
              <w:marRight w:val="0"/>
              <w:marTop w:val="0"/>
              <w:marBottom w:val="0"/>
              <w:divBdr>
                <w:top w:val="none" w:sz="0" w:space="0" w:color="auto"/>
                <w:left w:val="none" w:sz="0" w:space="0" w:color="auto"/>
                <w:bottom w:val="none" w:sz="0" w:space="0" w:color="auto"/>
                <w:right w:val="none" w:sz="0" w:space="0" w:color="auto"/>
              </w:divBdr>
            </w:div>
            <w:div w:id="1878544979">
              <w:marLeft w:val="0"/>
              <w:marRight w:val="0"/>
              <w:marTop w:val="0"/>
              <w:marBottom w:val="0"/>
              <w:divBdr>
                <w:top w:val="none" w:sz="0" w:space="0" w:color="auto"/>
                <w:left w:val="none" w:sz="0" w:space="0" w:color="auto"/>
                <w:bottom w:val="none" w:sz="0" w:space="0" w:color="auto"/>
                <w:right w:val="none" w:sz="0" w:space="0" w:color="auto"/>
              </w:divBdr>
            </w:div>
            <w:div w:id="1603107495">
              <w:marLeft w:val="0"/>
              <w:marRight w:val="0"/>
              <w:marTop w:val="0"/>
              <w:marBottom w:val="0"/>
              <w:divBdr>
                <w:top w:val="none" w:sz="0" w:space="0" w:color="auto"/>
                <w:left w:val="none" w:sz="0" w:space="0" w:color="auto"/>
                <w:bottom w:val="none" w:sz="0" w:space="0" w:color="auto"/>
                <w:right w:val="none" w:sz="0" w:space="0" w:color="auto"/>
              </w:divBdr>
            </w:div>
            <w:div w:id="2121411631">
              <w:marLeft w:val="0"/>
              <w:marRight w:val="0"/>
              <w:marTop w:val="0"/>
              <w:marBottom w:val="0"/>
              <w:divBdr>
                <w:top w:val="none" w:sz="0" w:space="0" w:color="auto"/>
                <w:left w:val="none" w:sz="0" w:space="0" w:color="auto"/>
                <w:bottom w:val="none" w:sz="0" w:space="0" w:color="auto"/>
                <w:right w:val="none" w:sz="0" w:space="0" w:color="auto"/>
              </w:divBdr>
            </w:div>
            <w:div w:id="484471738">
              <w:marLeft w:val="0"/>
              <w:marRight w:val="0"/>
              <w:marTop w:val="0"/>
              <w:marBottom w:val="0"/>
              <w:divBdr>
                <w:top w:val="none" w:sz="0" w:space="0" w:color="auto"/>
                <w:left w:val="none" w:sz="0" w:space="0" w:color="auto"/>
                <w:bottom w:val="none" w:sz="0" w:space="0" w:color="auto"/>
                <w:right w:val="none" w:sz="0" w:space="0" w:color="auto"/>
              </w:divBdr>
            </w:div>
            <w:div w:id="1340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3899">
      <w:bodyDiv w:val="1"/>
      <w:marLeft w:val="0"/>
      <w:marRight w:val="0"/>
      <w:marTop w:val="0"/>
      <w:marBottom w:val="0"/>
      <w:divBdr>
        <w:top w:val="none" w:sz="0" w:space="0" w:color="auto"/>
        <w:left w:val="none" w:sz="0" w:space="0" w:color="auto"/>
        <w:bottom w:val="none" w:sz="0" w:space="0" w:color="auto"/>
        <w:right w:val="none" w:sz="0" w:space="0" w:color="auto"/>
      </w:divBdr>
      <w:divsChild>
        <w:div w:id="1929077358">
          <w:marLeft w:val="0"/>
          <w:marRight w:val="0"/>
          <w:marTop w:val="0"/>
          <w:marBottom w:val="360"/>
          <w:divBdr>
            <w:top w:val="none" w:sz="0" w:space="0" w:color="auto"/>
            <w:left w:val="none" w:sz="0" w:space="0" w:color="auto"/>
            <w:bottom w:val="none" w:sz="0" w:space="0" w:color="auto"/>
            <w:right w:val="none" w:sz="0" w:space="0" w:color="auto"/>
          </w:divBdr>
        </w:div>
        <w:div w:id="1168593361">
          <w:marLeft w:val="0"/>
          <w:marRight w:val="0"/>
          <w:marTop w:val="81"/>
          <w:marBottom w:val="81"/>
          <w:divBdr>
            <w:top w:val="none" w:sz="0" w:space="0" w:color="auto"/>
            <w:left w:val="none" w:sz="0" w:space="0" w:color="auto"/>
            <w:bottom w:val="none" w:sz="0" w:space="0" w:color="auto"/>
            <w:right w:val="none" w:sz="0" w:space="0" w:color="auto"/>
          </w:divBdr>
          <w:divsChild>
            <w:div w:id="1672678052">
              <w:marLeft w:val="0"/>
              <w:marRight w:val="0"/>
              <w:marTop w:val="0"/>
              <w:marBottom w:val="101"/>
              <w:divBdr>
                <w:top w:val="none" w:sz="0" w:space="0" w:color="auto"/>
                <w:left w:val="none" w:sz="0" w:space="0" w:color="auto"/>
                <w:bottom w:val="none" w:sz="0" w:space="0" w:color="auto"/>
                <w:right w:val="none" w:sz="0" w:space="0" w:color="auto"/>
              </w:divBdr>
              <w:divsChild>
                <w:div w:id="1850368840">
                  <w:marLeft w:val="0"/>
                  <w:marRight w:val="0"/>
                  <w:marTop w:val="0"/>
                  <w:marBottom w:val="0"/>
                  <w:divBdr>
                    <w:top w:val="none" w:sz="0" w:space="0" w:color="auto"/>
                    <w:left w:val="none" w:sz="0" w:space="0" w:color="auto"/>
                    <w:bottom w:val="none" w:sz="0" w:space="0" w:color="auto"/>
                    <w:right w:val="none" w:sz="0" w:space="0" w:color="auto"/>
                  </w:divBdr>
                  <w:divsChild>
                    <w:div w:id="908073468">
                      <w:marLeft w:val="0"/>
                      <w:marRight w:val="0"/>
                      <w:marTop w:val="0"/>
                      <w:marBottom w:val="0"/>
                      <w:divBdr>
                        <w:top w:val="none" w:sz="0" w:space="0" w:color="auto"/>
                        <w:left w:val="none" w:sz="0" w:space="0" w:color="auto"/>
                        <w:bottom w:val="none" w:sz="0" w:space="0" w:color="auto"/>
                        <w:right w:val="none" w:sz="0" w:space="0" w:color="auto"/>
                      </w:divBdr>
                      <w:divsChild>
                        <w:div w:id="528878691">
                          <w:marLeft w:val="0"/>
                          <w:marRight w:val="0"/>
                          <w:marTop w:val="0"/>
                          <w:marBottom w:val="0"/>
                          <w:divBdr>
                            <w:top w:val="single" w:sz="4" w:space="0" w:color="DEE2E6"/>
                            <w:left w:val="single" w:sz="4" w:space="0" w:color="DEE2E6"/>
                            <w:bottom w:val="single" w:sz="4" w:space="0" w:color="DEE2E6"/>
                            <w:right w:val="single" w:sz="4" w:space="0" w:color="DEE2E6"/>
                          </w:divBdr>
                          <w:divsChild>
                            <w:div w:id="95449494">
                              <w:marLeft w:val="0"/>
                              <w:marRight w:val="0"/>
                              <w:marTop w:val="0"/>
                              <w:marBottom w:val="0"/>
                              <w:divBdr>
                                <w:top w:val="none" w:sz="0" w:space="0" w:color="auto"/>
                                <w:left w:val="none" w:sz="0" w:space="0" w:color="auto"/>
                                <w:bottom w:val="none" w:sz="0" w:space="0" w:color="auto"/>
                                <w:right w:val="none" w:sz="0" w:space="0" w:color="auto"/>
                              </w:divBdr>
                              <w:divsChild>
                                <w:div w:id="1465342786">
                                  <w:marLeft w:val="0"/>
                                  <w:marRight w:val="0"/>
                                  <w:marTop w:val="254"/>
                                  <w:marBottom w:val="254"/>
                                  <w:divBdr>
                                    <w:top w:val="none" w:sz="0" w:space="0" w:color="auto"/>
                                    <w:left w:val="none" w:sz="0" w:space="0" w:color="auto"/>
                                    <w:bottom w:val="none" w:sz="0" w:space="0" w:color="auto"/>
                                    <w:right w:val="none" w:sz="0" w:space="0" w:color="auto"/>
                                  </w:divBdr>
                                  <w:divsChild>
                                    <w:div w:id="1236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3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zn.to/41tan2P"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amzn.to/41HSf5H"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mzn.to/3mPN2cJ" TargetMode="External"/><Relationship Id="rId11" Type="http://schemas.openxmlformats.org/officeDocument/2006/relationships/image" Target="media/image1.jpeg"/><Relationship Id="rId5" Type="http://schemas.openxmlformats.org/officeDocument/2006/relationships/hyperlink" Target="https://amzn.to/41JmZCL"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amzn.to/43VkEqq"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amzn.to/41jKL8B"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16</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KLH</dc:creator>
  <cp:keywords/>
  <dc:description/>
  <cp:lastModifiedBy>KLH</cp:lastModifiedBy>
  <cp:revision>3</cp:revision>
  <dcterms:created xsi:type="dcterms:W3CDTF">2023-12-23T04:12:00Z</dcterms:created>
  <dcterms:modified xsi:type="dcterms:W3CDTF">2023-12-23T05:24:00Z</dcterms:modified>
</cp:coreProperties>
</file>